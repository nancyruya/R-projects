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C2E19BE" w14:textId="77777777" w:rsidR="00B65B10" w:rsidRDefault="000F66A5">
      <w:pPr>
        <w:pStyle w:val="BodyA"/>
        <w:rPr>
          <w:rFonts w:ascii="Times New Roman" w:eastAsia="Times New Roman" w:hAnsi="Times New Roman" w:cs="Times New Roman"/>
          <w:sz w:val="22"/>
          <w:szCs w:val="22"/>
        </w:rPr>
      </w:pPr>
      <w:r>
        <w:rPr>
          <w:rFonts w:ascii="Times New Roman" w:hAnsi="Times New Roman"/>
          <w:sz w:val="22"/>
          <w:szCs w:val="22"/>
        </w:rPr>
        <w:t>Megan Paul</w:t>
      </w:r>
    </w:p>
    <w:p w14:paraId="4F9E50DC" w14:textId="77777777" w:rsidR="00B65B10" w:rsidRDefault="000F66A5">
      <w:pPr>
        <w:pStyle w:val="BodyA"/>
        <w:rPr>
          <w:rFonts w:ascii="Times New Roman" w:eastAsia="Times New Roman" w:hAnsi="Times New Roman" w:cs="Times New Roman"/>
          <w:sz w:val="22"/>
          <w:szCs w:val="22"/>
        </w:rPr>
      </w:pPr>
      <w:r>
        <w:rPr>
          <w:rFonts w:ascii="Times New Roman" w:hAnsi="Times New Roman"/>
          <w:sz w:val="22"/>
          <w:szCs w:val="22"/>
        </w:rPr>
        <w:t>July 20, 2020</w:t>
      </w:r>
    </w:p>
    <w:p w14:paraId="0790E2AA" w14:textId="77777777" w:rsidR="00B65B10" w:rsidRDefault="000F66A5">
      <w:pPr>
        <w:pStyle w:val="BodyA"/>
        <w:rPr>
          <w:rFonts w:ascii="Times New Roman" w:eastAsia="Times New Roman" w:hAnsi="Times New Roman" w:cs="Times New Roman"/>
          <w:sz w:val="22"/>
          <w:szCs w:val="22"/>
        </w:rPr>
      </w:pPr>
      <w:r>
        <w:rPr>
          <w:rFonts w:ascii="Times New Roman" w:hAnsi="Times New Roman"/>
          <w:sz w:val="22"/>
          <w:szCs w:val="22"/>
        </w:rPr>
        <w:t>PVI Draft</w:t>
      </w:r>
    </w:p>
    <w:p w14:paraId="5C5445F5" w14:textId="77777777" w:rsidR="00B65B10" w:rsidRDefault="00B65B10">
      <w:pPr>
        <w:pStyle w:val="BodyA"/>
        <w:rPr>
          <w:rFonts w:ascii="Times New Roman" w:eastAsia="Times New Roman" w:hAnsi="Times New Roman" w:cs="Times New Roman"/>
          <w:sz w:val="22"/>
          <w:szCs w:val="22"/>
        </w:rPr>
      </w:pPr>
    </w:p>
    <w:p w14:paraId="280CBCAB" w14:textId="77777777" w:rsidR="00B65B10" w:rsidRDefault="00B65B10">
      <w:pPr>
        <w:pStyle w:val="BodyAA"/>
        <w:rPr>
          <w:rFonts w:ascii="Times New Roman" w:eastAsia="Times New Roman" w:hAnsi="Times New Roman" w:cs="Times New Roman"/>
        </w:rPr>
      </w:pPr>
    </w:p>
    <w:p w14:paraId="0BAEBED8" w14:textId="77777777" w:rsidR="00B65B10" w:rsidRDefault="000F66A5">
      <w:pPr>
        <w:pStyle w:val="BodyAA"/>
        <w:rPr>
          <w:rFonts w:ascii="Times New Roman" w:eastAsia="Times New Roman" w:hAnsi="Times New Roman" w:cs="Times New Roman"/>
          <w:b/>
          <w:bCs/>
        </w:rPr>
      </w:pPr>
      <w:r>
        <w:rPr>
          <w:rFonts w:ascii="Times New Roman" w:hAnsi="Times New Roman"/>
          <w:b/>
          <w:bCs/>
        </w:rPr>
        <w:t>State-Level Partisanship Strongly Correlates with Health Outcomes for US Children</w:t>
      </w:r>
    </w:p>
    <w:p w14:paraId="49DC2C53" w14:textId="77777777" w:rsidR="00B65B10" w:rsidRDefault="00B65B10">
      <w:pPr>
        <w:pStyle w:val="BodyAA"/>
        <w:rPr>
          <w:rFonts w:ascii="Times New Roman" w:eastAsia="Times New Roman" w:hAnsi="Times New Roman" w:cs="Times New Roman"/>
        </w:rPr>
      </w:pPr>
    </w:p>
    <w:p w14:paraId="1E9D4D69" w14:textId="77777777" w:rsidR="00B65B10" w:rsidRDefault="000F66A5">
      <w:pPr>
        <w:pStyle w:val="BodyAA"/>
        <w:rPr>
          <w:rFonts w:ascii="Times New Roman" w:eastAsia="Times New Roman" w:hAnsi="Times New Roman" w:cs="Times New Roman"/>
        </w:rPr>
      </w:pPr>
      <w:r>
        <w:rPr>
          <w:rFonts w:ascii="Times New Roman" w:hAnsi="Times New Roman"/>
        </w:rPr>
        <w:t>Megan Paul, BA</w:t>
      </w:r>
      <w:r>
        <w:rPr>
          <w:rFonts w:ascii="Times New Roman" w:hAnsi="Times New Roman"/>
          <w:vertAlign w:val="superscript"/>
        </w:rPr>
        <w:t>1</w:t>
      </w:r>
      <w:r>
        <w:rPr>
          <w:rFonts w:ascii="Times New Roman" w:hAnsi="Times New Roman"/>
        </w:rPr>
        <w:t>; Ruya Zhang, BA</w:t>
      </w:r>
      <w:r>
        <w:rPr>
          <w:rFonts w:ascii="Times New Roman" w:hAnsi="Times New Roman"/>
          <w:vertAlign w:val="superscript"/>
        </w:rPr>
        <w:t>1</w:t>
      </w:r>
      <w:r>
        <w:rPr>
          <w:rFonts w:ascii="Times New Roman" w:hAnsi="Times New Roman"/>
        </w:rPr>
        <w:t>; Bian Liu, PhD</w:t>
      </w:r>
      <w:r>
        <w:rPr>
          <w:rFonts w:ascii="Times New Roman" w:hAnsi="Times New Roman"/>
          <w:vertAlign w:val="superscript"/>
        </w:rPr>
        <w:t>1,2</w:t>
      </w:r>
      <w:r>
        <w:rPr>
          <w:rFonts w:ascii="Times New Roman" w:hAnsi="Times New Roman"/>
        </w:rPr>
        <w:t xml:space="preserve">; </w:t>
      </w:r>
      <w:proofErr w:type="spellStart"/>
      <w:r>
        <w:rPr>
          <w:rFonts w:ascii="Times New Roman" w:hAnsi="Times New Roman"/>
        </w:rPr>
        <w:t>Payam</w:t>
      </w:r>
      <w:proofErr w:type="spellEnd"/>
      <w:r>
        <w:rPr>
          <w:rFonts w:ascii="Times New Roman" w:hAnsi="Times New Roman"/>
        </w:rPr>
        <w:t xml:space="preserve"> </w:t>
      </w:r>
      <w:proofErr w:type="spellStart"/>
      <w:r>
        <w:rPr>
          <w:rFonts w:ascii="Times New Roman" w:hAnsi="Times New Roman"/>
        </w:rPr>
        <w:t>Saadai</w:t>
      </w:r>
      <w:proofErr w:type="spellEnd"/>
      <w:r>
        <w:rPr>
          <w:rFonts w:ascii="Times New Roman" w:hAnsi="Times New Roman"/>
        </w:rPr>
        <w:t>, MD, FAAP</w:t>
      </w:r>
      <w:r>
        <w:rPr>
          <w:rFonts w:ascii="Times New Roman" w:hAnsi="Times New Roman"/>
          <w:vertAlign w:val="superscript"/>
        </w:rPr>
        <w:t>3</w:t>
      </w:r>
      <w:r>
        <w:rPr>
          <w:rFonts w:ascii="Times New Roman" w:hAnsi="Times New Roman"/>
        </w:rPr>
        <w:t xml:space="preserve"> and Brian A. Coakley, MD, FACS, FAAP</w:t>
      </w:r>
      <w:r>
        <w:rPr>
          <w:rFonts w:ascii="Times New Roman" w:hAnsi="Times New Roman"/>
          <w:vertAlign w:val="superscript"/>
        </w:rPr>
        <w:t>4</w:t>
      </w:r>
    </w:p>
    <w:p w14:paraId="13AF8625" w14:textId="77777777" w:rsidR="00B65B10" w:rsidRDefault="00B65B10">
      <w:pPr>
        <w:pStyle w:val="BodyAA"/>
        <w:rPr>
          <w:rFonts w:ascii="Times New Roman" w:eastAsia="Times New Roman" w:hAnsi="Times New Roman" w:cs="Times New Roman"/>
        </w:rPr>
      </w:pPr>
    </w:p>
    <w:p w14:paraId="4FB9FA7B" w14:textId="77777777" w:rsidR="00B65B10" w:rsidRDefault="000F66A5">
      <w:pPr>
        <w:pStyle w:val="ListParagraph"/>
        <w:numPr>
          <w:ilvl w:val="0"/>
          <w:numId w:val="2"/>
        </w:numPr>
        <w:rPr>
          <w:rFonts w:ascii="Times New Roman" w:hAnsi="Times New Roman"/>
        </w:rPr>
      </w:pPr>
      <w:r>
        <w:rPr>
          <w:rFonts w:ascii="Times New Roman" w:hAnsi="Times New Roman"/>
        </w:rPr>
        <w:t xml:space="preserve">The Icahn School of </w:t>
      </w:r>
      <w:r>
        <w:rPr>
          <w:rFonts w:ascii="Times New Roman" w:hAnsi="Times New Roman"/>
        </w:rPr>
        <w:t>Medicine at Mount Sinai. New York, NY, USA</w:t>
      </w:r>
    </w:p>
    <w:p w14:paraId="2CCB0DA3" w14:textId="77777777" w:rsidR="00B65B10" w:rsidRDefault="000F66A5">
      <w:pPr>
        <w:pStyle w:val="ListParagraph"/>
        <w:numPr>
          <w:ilvl w:val="0"/>
          <w:numId w:val="2"/>
        </w:numPr>
        <w:rPr>
          <w:rFonts w:ascii="Times New Roman" w:hAnsi="Times New Roman"/>
        </w:rPr>
      </w:pPr>
      <w:r>
        <w:rPr>
          <w:rFonts w:ascii="Times New Roman" w:hAnsi="Times New Roman"/>
        </w:rPr>
        <w:t>Department of Population Health Science and Policy. Icahn School of Medicine at Mount Sinai. New York, NY, USA</w:t>
      </w:r>
    </w:p>
    <w:p w14:paraId="04D6EE99" w14:textId="77777777" w:rsidR="00B65B10" w:rsidRDefault="000F66A5">
      <w:pPr>
        <w:pStyle w:val="ListParagraph"/>
        <w:numPr>
          <w:ilvl w:val="0"/>
          <w:numId w:val="2"/>
        </w:numPr>
        <w:rPr>
          <w:rFonts w:ascii="Times New Roman" w:hAnsi="Times New Roman"/>
        </w:rPr>
      </w:pPr>
      <w:r>
        <w:rPr>
          <w:rFonts w:ascii="Times New Roman" w:hAnsi="Times New Roman"/>
        </w:rPr>
        <w:t>Department of Surgery, University of California-Davis, Sacramento, CA, USA</w:t>
      </w:r>
    </w:p>
    <w:p w14:paraId="448C28E4" w14:textId="77777777" w:rsidR="00B65B10" w:rsidRDefault="000F66A5">
      <w:pPr>
        <w:pStyle w:val="BodyA"/>
        <w:jc w:val="center"/>
        <w:rPr>
          <w:rFonts w:ascii="Times New Roman" w:eastAsia="Times New Roman" w:hAnsi="Times New Roman" w:cs="Times New Roman"/>
          <w:sz w:val="22"/>
          <w:szCs w:val="22"/>
        </w:rPr>
      </w:pPr>
      <w:r>
        <w:rPr>
          <w:rFonts w:ascii="Times New Roman" w:hAnsi="Times New Roman"/>
          <w:sz w:val="22"/>
          <w:szCs w:val="22"/>
        </w:rPr>
        <w:t>Departments of Pediatrics a</w:t>
      </w:r>
      <w:r>
        <w:rPr>
          <w:rFonts w:ascii="Times New Roman" w:hAnsi="Times New Roman"/>
          <w:sz w:val="22"/>
          <w:szCs w:val="22"/>
        </w:rPr>
        <w:t xml:space="preserve">nd Surgery, </w:t>
      </w:r>
      <w:proofErr w:type="gramStart"/>
      <w:r>
        <w:rPr>
          <w:rFonts w:ascii="Times New Roman" w:hAnsi="Times New Roman"/>
          <w:sz w:val="22"/>
          <w:szCs w:val="22"/>
        </w:rPr>
        <w:t>The</w:t>
      </w:r>
      <w:proofErr w:type="gramEnd"/>
      <w:r>
        <w:rPr>
          <w:rFonts w:ascii="Times New Roman" w:hAnsi="Times New Roman"/>
          <w:sz w:val="22"/>
          <w:szCs w:val="22"/>
        </w:rPr>
        <w:t xml:space="preserve"> Mount Sinai Health System, New York, NY, USA</w:t>
      </w:r>
    </w:p>
    <w:p w14:paraId="50098D57" w14:textId="77777777" w:rsidR="00B65B10" w:rsidRDefault="00B65B10">
      <w:pPr>
        <w:pStyle w:val="BodyA"/>
        <w:jc w:val="center"/>
        <w:rPr>
          <w:rFonts w:ascii="Times New Roman" w:eastAsia="Times New Roman" w:hAnsi="Times New Roman" w:cs="Times New Roman"/>
          <w:sz w:val="22"/>
          <w:szCs w:val="22"/>
        </w:rPr>
      </w:pPr>
    </w:p>
    <w:p w14:paraId="19802CA2" w14:textId="77777777" w:rsidR="00B65B10" w:rsidRDefault="00B65B10">
      <w:pPr>
        <w:pStyle w:val="BodyA"/>
        <w:jc w:val="center"/>
        <w:rPr>
          <w:rFonts w:ascii="Times New Roman" w:eastAsia="Times New Roman" w:hAnsi="Times New Roman" w:cs="Times New Roman"/>
          <w:sz w:val="22"/>
          <w:szCs w:val="22"/>
        </w:rPr>
      </w:pPr>
    </w:p>
    <w:p w14:paraId="653CF726" w14:textId="77777777" w:rsidR="00B65B10" w:rsidRDefault="000F66A5">
      <w:pPr>
        <w:pStyle w:val="ListParagraph"/>
        <w:numPr>
          <w:ilvl w:val="0"/>
          <w:numId w:val="4"/>
        </w:numPr>
        <w:rPr>
          <w:rFonts w:ascii="Times New Roman" w:hAnsi="Times New Roman"/>
          <w:b/>
          <w:bCs/>
        </w:rPr>
      </w:pPr>
      <w:r>
        <w:rPr>
          <w:rFonts w:ascii="Times New Roman" w:hAnsi="Times New Roman"/>
          <w:b/>
          <w:bCs/>
        </w:rPr>
        <w:t>Introduction:</w:t>
      </w:r>
    </w:p>
    <w:p w14:paraId="6EE264C3" w14:textId="77777777" w:rsidR="00B65B10" w:rsidRDefault="00B65B10">
      <w:pPr>
        <w:pStyle w:val="BodyA"/>
        <w:rPr>
          <w:rFonts w:ascii="Times New Roman" w:eastAsia="Times New Roman" w:hAnsi="Times New Roman" w:cs="Times New Roman"/>
          <w:sz w:val="22"/>
          <w:szCs w:val="22"/>
        </w:rPr>
      </w:pPr>
    </w:p>
    <w:p w14:paraId="7E40859F" w14:textId="77777777" w:rsidR="00B65B10" w:rsidRDefault="000F66A5">
      <w:pPr>
        <w:pStyle w:val="ListParagraph"/>
        <w:numPr>
          <w:ilvl w:val="1"/>
          <w:numId w:val="2"/>
        </w:numPr>
        <w:rPr>
          <w:rFonts w:ascii="Times New Roman" w:hAnsi="Times New Roman"/>
          <w:b/>
          <w:bCs/>
        </w:rPr>
      </w:pPr>
      <w:r>
        <w:rPr>
          <w:rFonts w:ascii="Times New Roman" w:hAnsi="Times New Roman"/>
          <w:b/>
          <w:bCs/>
        </w:rPr>
        <w:t>Significance of Childhood Health</w:t>
      </w:r>
    </w:p>
    <w:p w14:paraId="0C531D7A" w14:textId="77777777" w:rsidR="00B65B10" w:rsidRDefault="00B65B10">
      <w:pPr>
        <w:pStyle w:val="ListParagraph"/>
        <w:ind w:left="1440"/>
        <w:rPr>
          <w:rFonts w:ascii="Times New Roman" w:eastAsia="Times New Roman" w:hAnsi="Times New Roman" w:cs="Times New Roman"/>
          <w:b/>
          <w:bCs/>
        </w:rPr>
      </w:pPr>
    </w:p>
    <w:p w14:paraId="6B9E7668" w14:textId="77777777" w:rsidR="00B65B10" w:rsidRDefault="000F66A5">
      <w:pPr>
        <w:pStyle w:val="BodyA"/>
        <w:rPr>
          <w:rFonts w:ascii="Times New Roman" w:eastAsia="Times New Roman" w:hAnsi="Times New Roman" w:cs="Times New Roman"/>
          <w:sz w:val="22"/>
          <w:szCs w:val="22"/>
        </w:rPr>
      </w:pPr>
      <w:r>
        <w:rPr>
          <w:rFonts w:ascii="Times New Roman" w:hAnsi="Times New Roman"/>
          <w:sz w:val="22"/>
          <w:szCs w:val="22"/>
        </w:rPr>
        <w:t>Poor childhood health can lead to numerous adverse outcomes, both at an individual and societal level.</w:t>
      </w:r>
      <w:r>
        <w:rPr>
          <w:rFonts w:ascii="Times New Roman" w:hAnsi="Times New Roman"/>
          <w:sz w:val="22"/>
          <w:szCs w:val="22"/>
          <w:vertAlign w:val="superscript"/>
        </w:rPr>
        <w:t>1</w:t>
      </w:r>
      <w:r>
        <w:rPr>
          <w:rFonts w:ascii="Times New Roman" w:hAnsi="Times New Roman"/>
          <w:sz w:val="22"/>
          <w:szCs w:val="22"/>
        </w:rPr>
        <w:t xml:space="preserve"> Multiple studies have shown that the phy</w:t>
      </w:r>
      <w:r>
        <w:rPr>
          <w:rFonts w:ascii="Times New Roman" w:hAnsi="Times New Roman"/>
          <w:sz w:val="22"/>
          <w:szCs w:val="22"/>
        </w:rPr>
        <w:t>sical well-being of a child is strongly linked to adult health outcomes.</w:t>
      </w:r>
      <w:r>
        <w:rPr>
          <w:rFonts w:ascii="Times New Roman" w:hAnsi="Times New Roman"/>
          <w:sz w:val="22"/>
          <w:szCs w:val="22"/>
          <w:vertAlign w:val="superscript"/>
        </w:rPr>
        <w:t>2</w:t>
      </w:r>
      <w:r>
        <w:rPr>
          <w:rFonts w:ascii="Times New Roman" w:hAnsi="Times New Roman"/>
          <w:sz w:val="22"/>
          <w:szCs w:val="22"/>
        </w:rPr>
        <w:t xml:space="preserve"> For example, childhood obesity can lead to poorer health in adulthood and the development of multiple medical co-morbidities.</w:t>
      </w:r>
      <w:r>
        <w:rPr>
          <w:rFonts w:ascii="Times New Roman" w:hAnsi="Times New Roman"/>
          <w:sz w:val="22"/>
          <w:szCs w:val="22"/>
          <w:vertAlign w:val="superscript"/>
        </w:rPr>
        <w:t xml:space="preserve">3 </w:t>
      </w:r>
      <w:r>
        <w:rPr>
          <w:rFonts w:ascii="Times New Roman" w:hAnsi="Times New Roman"/>
          <w:sz w:val="22"/>
          <w:szCs w:val="22"/>
        </w:rPr>
        <w:t>Markers of poor neonatal health, such as low birthweigh</w:t>
      </w:r>
      <w:r>
        <w:rPr>
          <w:rFonts w:ascii="Times New Roman" w:hAnsi="Times New Roman"/>
          <w:sz w:val="22"/>
          <w:szCs w:val="22"/>
        </w:rPr>
        <w:t>t, have been associated with higher rates of asthma, development and growth problems, and poorer general health.</w:t>
      </w:r>
      <w:r>
        <w:rPr>
          <w:rFonts w:ascii="Times New Roman" w:hAnsi="Times New Roman"/>
          <w:sz w:val="22"/>
          <w:szCs w:val="22"/>
          <w:vertAlign w:val="superscript"/>
        </w:rPr>
        <w:t xml:space="preserve">4 </w:t>
      </w:r>
      <w:r>
        <w:rPr>
          <w:rFonts w:ascii="Times New Roman" w:hAnsi="Times New Roman"/>
          <w:sz w:val="22"/>
          <w:szCs w:val="22"/>
        </w:rPr>
        <w:t>Similarly, preterm birth can affect the central nervous system, vision, hearing, respiratory development, and growth of a child.</w:t>
      </w:r>
      <w:r>
        <w:rPr>
          <w:rFonts w:ascii="Times New Roman" w:hAnsi="Times New Roman"/>
          <w:sz w:val="22"/>
          <w:szCs w:val="22"/>
          <w:vertAlign w:val="superscript"/>
        </w:rPr>
        <w:t>5</w:t>
      </w:r>
      <w:r>
        <w:rPr>
          <w:rFonts w:ascii="Times New Roman" w:hAnsi="Times New Roman"/>
          <w:sz w:val="22"/>
          <w:szCs w:val="22"/>
        </w:rPr>
        <w:t xml:space="preserve"> Ultimately t</w:t>
      </w:r>
      <w:r>
        <w:rPr>
          <w:rFonts w:ascii="Times New Roman" w:hAnsi="Times New Roman"/>
          <w:sz w:val="22"/>
          <w:szCs w:val="22"/>
        </w:rPr>
        <w:t>hese physical consequences can reduce both the quality and duration of one</w:t>
      </w:r>
      <w:r>
        <w:rPr>
          <w:rFonts w:ascii="Times New Roman" w:hAnsi="Times New Roman"/>
          <w:sz w:val="22"/>
          <w:szCs w:val="22"/>
        </w:rPr>
        <w:t>’</w:t>
      </w:r>
      <w:r>
        <w:rPr>
          <w:rFonts w:ascii="Times New Roman" w:hAnsi="Times New Roman"/>
          <w:sz w:val="22"/>
          <w:szCs w:val="22"/>
        </w:rPr>
        <w:t>s life.</w:t>
      </w:r>
      <w:r>
        <w:rPr>
          <w:rFonts w:ascii="Times New Roman" w:hAnsi="Times New Roman"/>
          <w:sz w:val="22"/>
          <w:szCs w:val="22"/>
          <w:vertAlign w:val="superscript"/>
        </w:rPr>
        <w:t>2,6</w:t>
      </w:r>
    </w:p>
    <w:p w14:paraId="3931709D" w14:textId="77777777" w:rsidR="00B65B10" w:rsidRDefault="00B65B10">
      <w:pPr>
        <w:pStyle w:val="BodyA"/>
        <w:rPr>
          <w:rFonts w:ascii="Times New Roman" w:eastAsia="Times New Roman" w:hAnsi="Times New Roman" w:cs="Times New Roman"/>
          <w:sz w:val="22"/>
          <w:szCs w:val="22"/>
        </w:rPr>
      </w:pPr>
    </w:p>
    <w:p w14:paraId="38BA0230" w14:textId="77777777" w:rsidR="00B65B10" w:rsidRDefault="000F66A5">
      <w:pPr>
        <w:pStyle w:val="BodyA"/>
        <w:rPr>
          <w:rFonts w:ascii="Times New Roman" w:eastAsia="Times New Roman" w:hAnsi="Times New Roman" w:cs="Times New Roman"/>
          <w:sz w:val="22"/>
          <w:szCs w:val="22"/>
        </w:rPr>
      </w:pPr>
      <w:r>
        <w:rPr>
          <w:rFonts w:ascii="Times New Roman" w:hAnsi="Times New Roman"/>
          <w:sz w:val="22"/>
          <w:szCs w:val="22"/>
        </w:rPr>
        <w:t>Mental health and overall life satisfaction can also be impacted by childhood morbidities, often manifesting early in one</w:t>
      </w:r>
      <w:r>
        <w:rPr>
          <w:rFonts w:ascii="Times New Roman" w:hAnsi="Times New Roman"/>
          <w:sz w:val="22"/>
          <w:szCs w:val="22"/>
        </w:rPr>
        <w:t>’</w:t>
      </w:r>
      <w:r>
        <w:rPr>
          <w:rFonts w:ascii="Times New Roman" w:hAnsi="Times New Roman"/>
          <w:sz w:val="22"/>
          <w:szCs w:val="22"/>
        </w:rPr>
        <w:t>s life.</w:t>
      </w:r>
      <w:r>
        <w:rPr>
          <w:rFonts w:ascii="Times New Roman" w:hAnsi="Times New Roman"/>
          <w:sz w:val="22"/>
          <w:szCs w:val="22"/>
          <w:vertAlign w:val="superscript"/>
        </w:rPr>
        <w:t>7</w:t>
      </w:r>
      <w:r>
        <w:rPr>
          <w:rFonts w:ascii="Times New Roman" w:hAnsi="Times New Roman"/>
          <w:sz w:val="22"/>
          <w:szCs w:val="22"/>
        </w:rPr>
        <w:t xml:space="preserve"> Childhood obesity has been shown to shape the self-esteem and academic performance of an individual, thus affecting their overall emotional well-being.</w:t>
      </w:r>
      <w:r>
        <w:rPr>
          <w:rFonts w:ascii="Times New Roman" w:hAnsi="Times New Roman"/>
          <w:sz w:val="22"/>
          <w:szCs w:val="22"/>
          <w:vertAlign w:val="superscript"/>
        </w:rPr>
        <w:t>3</w:t>
      </w:r>
      <w:r>
        <w:rPr>
          <w:rFonts w:ascii="Times New Roman" w:hAnsi="Times New Roman"/>
          <w:sz w:val="22"/>
          <w:szCs w:val="22"/>
        </w:rPr>
        <w:t xml:space="preserve"> In fact, nearly half of all mental health issues manifest in children before the age of 14 and are oft</w:t>
      </w:r>
      <w:r>
        <w:rPr>
          <w:rFonts w:ascii="Times New Roman" w:hAnsi="Times New Roman"/>
          <w:sz w:val="22"/>
          <w:szCs w:val="22"/>
        </w:rPr>
        <w:t>en related to one</w:t>
      </w:r>
      <w:r>
        <w:rPr>
          <w:rFonts w:ascii="Times New Roman" w:hAnsi="Times New Roman"/>
          <w:sz w:val="22"/>
          <w:szCs w:val="22"/>
        </w:rPr>
        <w:t>’</w:t>
      </w:r>
      <w:r>
        <w:rPr>
          <w:rFonts w:ascii="Times New Roman" w:hAnsi="Times New Roman"/>
          <w:sz w:val="22"/>
          <w:szCs w:val="22"/>
        </w:rPr>
        <w:t>s physical health.</w:t>
      </w:r>
      <w:r>
        <w:rPr>
          <w:rFonts w:ascii="Times New Roman" w:hAnsi="Times New Roman"/>
          <w:sz w:val="22"/>
          <w:szCs w:val="22"/>
          <w:vertAlign w:val="superscript"/>
        </w:rPr>
        <w:t>7</w:t>
      </w:r>
      <w:r>
        <w:rPr>
          <w:rFonts w:ascii="Times New Roman" w:hAnsi="Times New Roman"/>
          <w:sz w:val="22"/>
          <w:szCs w:val="22"/>
        </w:rPr>
        <w:t xml:space="preserve"> Some of these health predictors can even occur at birth. Very low birthweight survivors are at higher risk for hyperactivity, social difficulties, and autism during adolescence and demonstrate higher levels of depressi</w:t>
      </w:r>
      <w:r>
        <w:rPr>
          <w:rFonts w:ascii="Times New Roman" w:hAnsi="Times New Roman"/>
          <w:sz w:val="22"/>
          <w:szCs w:val="22"/>
        </w:rPr>
        <w:t>on and anxiety during adulthood.</w:t>
      </w:r>
      <w:r>
        <w:rPr>
          <w:rFonts w:ascii="Times New Roman" w:hAnsi="Times New Roman"/>
          <w:sz w:val="22"/>
          <w:szCs w:val="22"/>
          <w:vertAlign w:val="superscript"/>
        </w:rPr>
        <w:t>8</w:t>
      </w:r>
      <w:r>
        <w:rPr>
          <w:rFonts w:ascii="Times New Roman" w:hAnsi="Times New Roman"/>
          <w:sz w:val="22"/>
          <w:szCs w:val="22"/>
          <w:lang w:val="da-DK"/>
        </w:rPr>
        <w:t xml:space="preserve"> Thus, </w:t>
      </w:r>
      <w:r>
        <w:rPr>
          <w:rFonts w:ascii="Times New Roman" w:hAnsi="Times New Roman"/>
          <w:sz w:val="22"/>
          <w:szCs w:val="22"/>
        </w:rPr>
        <w:t>the psychological implications of poor childhood health can be just as impactful as the physical consequences.</w:t>
      </w:r>
      <w:r>
        <w:rPr>
          <w:rFonts w:ascii="Times New Roman" w:hAnsi="Times New Roman"/>
          <w:sz w:val="22"/>
          <w:szCs w:val="22"/>
          <w:vertAlign w:val="superscript"/>
        </w:rPr>
        <w:t>8</w:t>
      </w:r>
    </w:p>
    <w:p w14:paraId="52F2CC65" w14:textId="77777777" w:rsidR="00B65B10" w:rsidRDefault="00B65B10">
      <w:pPr>
        <w:pStyle w:val="BodyA"/>
        <w:rPr>
          <w:rFonts w:ascii="Times New Roman" w:eastAsia="Times New Roman" w:hAnsi="Times New Roman" w:cs="Times New Roman"/>
          <w:sz w:val="22"/>
          <w:szCs w:val="22"/>
        </w:rPr>
      </w:pPr>
    </w:p>
    <w:p w14:paraId="47981A2E" w14:textId="77777777" w:rsidR="00B65B10" w:rsidRDefault="000F66A5">
      <w:pPr>
        <w:pStyle w:val="BodyA"/>
        <w:rPr>
          <w:rFonts w:ascii="Times New Roman" w:eastAsia="Times New Roman" w:hAnsi="Times New Roman" w:cs="Times New Roman"/>
          <w:sz w:val="22"/>
          <w:szCs w:val="22"/>
        </w:rPr>
      </w:pPr>
      <w:r>
        <w:rPr>
          <w:rFonts w:ascii="Times New Roman" w:hAnsi="Times New Roman"/>
          <w:sz w:val="22"/>
          <w:szCs w:val="22"/>
        </w:rPr>
        <w:t>Childhood health outcomes have significant</w:t>
      </w:r>
      <w:r>
        <w:rPr>
          <w:rFonts w:ascii="Times New Roman" w:hAnsi="Times New Roman"/>
          <w:sz w:val="22"/>
          <w:szCs w:val="22"/>
          <w:lang w:val="it-IT"/>
        </w:rPr>
        <w:t xml:space="preserve"> economic </w:t>
      </w:r>
      <w:r>
        <w:rPr>
          <w:rFonts w:ascii="Times New Roman" w:hAnsi="Times New Roman"/>
          <w:sz w:val="22"/>
          <w:szCs w:val="22"/>
        </w:rPr>
        <w:t>ramifications. Studies have shown that preventive i</w:t>
      </w:r>
      <w:r>
        <w:rPr>
          <w:rFonts w:ascii="Times New Roman" w:hAnsi="Times New Roman"/>
          <w:sz w:val="22"/>
          <w:szCs w:val="22"/>
        </w:rPr>
        <w:t>nterventions early in life can have a large economic impact on both individuals as well as on an entire healthcare system.</w:t>
      </w:r>
      <w:r>
        <w:rPr>
          <w:rFonts w:ascii="Times New Roman" w:hAnsi="Times New Roman"/>
          <w:sz w:val="22"/>
          <w:szCs w:val="22"/>
          <w:vertAlign w:val="superscript"/>
        </w:rPr>
        <w:t>9</w:t>
      </w:r>
      <w:r>
        <w:rPr>
          <w:rFonts w:ascii="Times New Roman" w:hAnsi="Times New Roman"/>
          <w:sz w:val="22"/>
          <w:szCs w:val="22"/>
        </w:rPr>
        <w:t xml:space="preserve"> Early tobacco screening has been shown to potentially save over two million lives and $3 billion annually in the US.</w:t>
      </w:r>
      <w:r>
        <w:rPr>
          <w:rFonts w:ascii="Times New Roman" w:hAnsi="Times New Roman"/>
          <w:sz w:val="22"/>
          <w:szCs w:val="22"/>
          <w:vertAlign w:val="superscript"/>
        </w:rPr>
        <w:t>9</w:t>
      </w:r>
      <w:r>
        <w:rPr>
          <w:rFonts w:ascii="Times New Roman" w:hAnsi="Times New Roman"/>
          <w:sz w:val="22"/>
          <w:szCs w:val="22"/>
        </w:rPr>
        <w:t xml:space="preserve"> Further preven</w:t>
      </w:r>
      <w:r>
        <w:rPr>
          <w:rFonts w:ascii="Times New Roman" w:hAnsi="Times New Roman"/>
          <w:sz w:val="22"/>
          <w:szCs w:val="22"/>
        </w:rPr>
        <w:t>tative health screenings can also reduce an individual</w:t>
      </w:r>
      <w:r>
        <w:rPr>
          <w:rFonts w:ascii="Times New Roman" w:hAnsi="Times New Roman"/>
          <w:sz w:val="22"/>
          <w:szCs w:val="22"/>
        </w:rPr>
        <w:t>’</w:t>
      </w:r>
      <w:r>
        <w:rPr>
          <w:rFonts w:ascii="Times New Roman" w:hAnsi="Times New Roman"/>
          <w:sz w:val="22"/>
          <w:szCs w:val="22"/>
        </w:rPr>
        <w:t>s healthcare costs over time, especially in pregnant women.</w:t>
      </w:r>
      <w:r>
        <w:rPr>
          <w:rFonts w:ascii="Times New Roman" w:hAnsi="Times New Roman"/>
          <w:sz w:val="22"/>
          <w:szCs w:val="22"/>
          <w:vertAlign w:val="superscript"/>
        </w:rPr>
        <w:t>10</w:t>
      </w:r>
    </w:p>
    <w:p w14:paraId="3131283C" w14:textId="77777777" w:rsidR="00B65B10" w:rsidRDefault="00B65B10">
      <w:pPr>
        <w:pStyle w:val="BodyA"/>
        <w:rPr>
          <w:rFonts w:ascii="Times New Roman" w:eastAsia="Times New Roman" w:hAnsi="Times New Roman" w:cs="Times New Roman"/>
          <w:sz w:val="22"/>
          <w:szCs w:val="22"/>
        </w:rPr>
      </w:pPr>
    </w:p>
    <w:p w14:paraId="45E15140" w14:textId="77777777" w:rsidR="00B65B10" w:rsidRDefault="000F66A5">
      <w:pPr>
        <w:pStyle w:val="ListParagraph"/>
        <w:numPr>
          <w:ilvl w:val="1"/>
          <w:numId w:val="2"/>
        </w:numPr>
        <w:rPr>
          <w:rFonts w:ascii="Times New Roman" w:hAnsi="Times New Roman"/>
          <w:b/>
          <w:bCs/>
        </w:rPr>
      </w:pPr>
      <w:r>
        <w:rPr>
          <w:rFonts w:ascii="Times New Roman" w:hAnsi="Times New Roman"/>
          <w:b/>
          <w:bCs/>
        </w:rPr>
        <w:t>Pediatric Health Disparities in the US and their Consequences</w:t>
      </w:r>
    </w:p>
    <w:p w14:paraId="6FF6DAB7" w14:textId="77777777" w:rsidR="00B65B10" w:rsidRDefault="00B65B10">
      <w:pPr>
        <w:pStyle w:val="BodyA"/>
        <w:rPr>
          <w:rFonts w:ascii="Times New Roman" w:eastAsia="Times New Roman" w:hAnsi="Times New Roman" w:cs="Times New Roman"/>
          <w:sz w:val="22"/>
          <w:szCs w:val="22"/>
        </w:rPr>
      </w:pPr>
    </w:p>
    <w:p w14:paraId="6C318FD8" w14:textId="77777777" w:rsidR="00B65B10" w:rsidRDefault="00B65B10">
      <w:pPr>
        <w:pStyle w:val="BodyA"/>
        <w:rPr>
          <w:rFonts w:ascii="Times New Roman" w:eastAsia="Times New Roman" w:hAnsi="Times New Roman" w:cs="Times New Roman"/>
          <w:sz w:val="22"/>
          <w:szCs w:val="22"/>
        </w:rPr>
      </w:pPr>
    </w:p>
    <w:p w14:paraId="44684AED" w14:textId="77777777" w:rsidR="00B65B10" w:rsidRDefault="000F66A5">
      <w:pPr>
        <w:pStyle w:val="BodyA"/>
        <w:rPr>
          <w:rFonts w:ascii="Times New Roman" w:eastAsia="Times New Roman" w:hAnsi="Times New Roman" w:cs="Times New Roman"/>
          <w:sz w:val="22"/>
          <w:szCs w:val="22"/>
        </w:rPr>
      </w:pPr>
      <w:r>
        <w:rPr>
          <w:rFonts w:ascii="Times New Roman" w:hAnsi="Times New Roman"/>
          <w:sz w:val="22"/>
          <w:szCs w:val="22"/>
        </w:rPr>
        <w:lastRenderedPageBreak/>
        <w:t>Despite the importance of optimal childhood health, many disparities exist</w:t>
      </w:r>
      <w:r>
        <w:rPr>
          <w:rFonts w:ascii="Times New Roman" w:hAnsi="Times New Roman"/>
          <w:sz w:val="22"/>
          <w:szCs w:val="22"/>
        </w:rPr>
        <w:t xml:space="preserve"> throughout the United States.</w:t>
      </w:r>
      <w:r>
        <w:rPr>
          <w:rFonts w:ascii="Times New Roman" w:hAnsi="Times New Roman"/>
          <w:sz w:val="22"/>
          <w:szCs w:val="22"/>
          <w:vertAlign w:val="superscript"/>
        </w:rPr>
        <w:t>11</w:t>
      </w:r>
      <w:r>
        <w:rPr>
          <w:rFonts w:ascii="Times New Roman" w:hAnsi="Times New Roman"/>
          <w:sz w:val="22"/>
          <w:szCs w:val="22"/>
        </w:rPr>
        <w:t xml:space="preserve"> </w:t>
      </w:r>
      <w:commentRangeStart w:id="0"/>
      <w:r>
        <w:rPr>
          <w:rFonts w:ascii="Times New Roman" w:hAnsi="Times New Roman"/>
          <w:sz w:val="22"/>
          <w:szCs w:val="22"/>
        </w:rPr>
        <w:t>Poor children</w:t>
      </w:r>
      <w:commentRangeEnd w:id="0"/>
      <w:r>
        <w:commentReference w:id="0"/>
      </w:r>
      <w:r>
        <w:rPr>
          <w:rFonts w:ascii="Times New Roman" w:hAnsi="Times New Roman"/>
          <w:sz w:val="22"/>
          <w:szCs w:val="22"/>
        </w:rPr>
        <w:t xml:space="preserve"> have been shown to have higher rates of bronchiolitis, urinary tract infections, asthma, mood disorders, and accidents.</w:t>
      </w:r>
      <w:r>
        <w:rPr>
          <w:rFonts w:ascii="Times New Roman" w:hAnsi="Times New Roman"/>
          <w:sz w:val="22"/>
          <w:szCs w:val="22"/>
          <w:vertAlign w:val="superscript"/>
        </w:rPr>
        <w:t>11</w:t>
      </w:r>
      <w:r>
        <w:rPr>
          <w:rFonts w:ascii="Times New Roman" w:hAnsi="Times New Roman"/>
          <w:sz w:val="22"/>
          <w:szCs w:val="22"/>
        </w:rPr>
        <w:t xml:space="preserve"> In addition, </w:t>
      </w:r>
      <w:commentRangeStart w:id="1"/>
      <w:r>
        <w:rPr>
          <w:rFonts w:ascii="Times New Roman" w:hAnsi="Times New Roman"/>
          <w:sz w:val="22"/>
          <w:szCs w:val="22"/>
        </w:rPr>
        <w:t xml:space="preserve">multiple childhood health outcomes have been shown to be significantly </w:t>
      </w:r>
      <w:r>
        <w:rPr>
          <w:rFonts w:ascii="Times New Roman" w:hAnsi="Times New Roman"/>
          <w:sz w:val="22"/>
          <w:szCs w:val="22"/>
        </w:rPr>
        <w:t>better amongst white juveniles, when compared to their black or Hispanic counterparts.</w:t>
      </w:r>
      <w:r>
        <w:rPr>
          <w:rFonts w:ascii="Times New Roman" w:hAnsi="Times New Roman"/>
          <w:sz w:val="22"/>
          <w:szCs w:val="22"/>
          <w:vertAlign w:val="superscript"/>
        </w:rPr>
        <w:t>1</w:t>
      </w:r>
      <w:commentRangeEnd w:id="1"/>
      <w:r>
        <w:commentReference w:id="1"/>
      </w:r>
      <w:r>
        <w:rPr>
          <w:rFonts w:ascii="Times New Roman" w:hAnsi="Times New Roman"/>
          <w:sz w:val="22"/>
          <w:szCs w:val="22"/>
          <w:vertAlign w:val="superscript"/>
        </w:rPr>
        <w:t>1,12</w:t>
      </w:r>
      <w:r>
        <w:rPr>
          <w:rFonts w:ascii="Times New Roman" w:hAnsi="Times New Roman"/>
          <w:sz w:val="22"/>
          <w:szCs w:val="22"/>
        </w:rPr>
        <w:t xml:space="preserve"> Geography can also impact one</w:t>
      </w:r>
      <w:r>
        <w:rPr>
          <w:rFonts w:ascii="Times New Roman" w:hAnsi="Times New Roman"/>
          <w:sz w:val="22"/>
          <w:szCs w:val="22"/>
        </w:rPr>
        <w:t>’</w:t>
      </w:r>
      <w:r>
        <w:rPr>
          <w:rFonts w:ascii="Times New Roman" w:hAnsi="Times New Roman"/>
          <w:sz w:val="22"/>
          <w:szCs w:val="22"/>
        </w:rPr>
        <w:t>s health through either physician shortages or the public policies adopted by a specific locale. Thus, children from many different</w:t>
      </w:r>
      <w:r>
        <w:rPr>
          <w:rFonts w:ascii="Times New Roman" w:hAnsi="Times New Roman"/>
          <w:sz w:val="22"/>
          <w:szCs w:val="22"/>
        </w:rPr>
        <w:t xml:space="preserve"> marginalized populations face these inequalities and their resulting effects.</w:t>
      </w:r>
      <w:r>
        <w:rPr>
          <w:rFonts w:ascii="Times New Roman" w:hAnsi="Times New Roman"/>
          <w:sz w:val="22"/>
          <w:szCs w:val="22"/>
          <w:vertAlign w:val="superscript"/>
        </w:rPr>
        <w:t>13</w:t>
      </w:r>
    </w:p>
    <w:p w14:paraId="700F50DE" w14:textId="77777777" w:rsidR="00B65B10" w:rsidRDefault="00B65B10">
      <w:pPr>
        <w:pStyle w:val="BodyA"/>
        <w:rPr>
          <w:rFonts w:ascii="Times New Roman" w:eastAsia="Times New Roman" w:hAnsi="Times New Roman" w:cs="Times New Roman"/>
          <w:sz w:val="22"/>
          <w:szCs w:val="22"/>
        </w:rPr>
      </w:pPr>
    </w:p>
    <w:p w14:paraId="169E4EA2" w14:textId="77777777" w:rsidR="00B65B10" w:rsidRDefault="000F66A5">
      <w:pPr>
        <w:pStyle w:val="BodyA"/>
        <w:rPr>
          <w:rFonts w:ascii="Times New Roman" w:eastAsia="Times New Roman" w:hAnsi="Times New Roman" w:cs="Times New Roman"/>
          <w:sz w:val="22"/>
          <w:szCs w:val="22"/>
        </w:rPr>
      </w:pPr>
      <w:r>
        <w:rPr>
          <w:rFonts w:ascii="Times New Roman" w:hAnsi="Times New Roman"/>
          <w:sz w:val="22"/>
          <w:szCs w:val="22"/>
        </w:rPr>
        <w:t>Ultimately, these disparities can have a substantial impact on the lives of children, often manifesting in further socioeconomic, psychological, and physical consequences. Pe</w:t>
      </w:r>
      <w:r>
        <w:rPr>
          <w:rFonts w:ascii="Times New Roman" w:hAnsi="Times New Roman"/>
          <w:sz w:val="22"/>
          <w:szCs w:val="22"/>
        </w:rPr>
        <w:t>ople with low socioeconomic means may be unable to afford health insurance and thus struggle for access to healthcare.</w:t>
      </w:r>
      <w:r>
        <w:rPr>
          <w:rFonts w:ascii="Times New Roman" w:hAnsi="Times New Roman"/>
          <w:sz w:val="22"/>
          <w:szCs w:val="22"/>
          <w:vertAlign w:val="superscript"/>
        </w:rPr>
        <w:t>13</w:t>
      </w:r>
      <w:r>
        <w:rPr>
          <w:rFonts w:ascii="Times New Roman" w:hAnsi="Times New Roman"/>
          <w:sz w:val="22"/>
          <w:szCs w:val="22"/>
        </w:rPr>
        <w:t xml:space="preserve"> This can further worsen their health and result in fewer educational opportunities, thereby adding to their economic hardship.</w:t>
      </w:r>
      <w:r>
        <w:rPr>
          <w:rFonts w:ascii="Times New Roman" w:hAnsi="Times New Roman"/>
          <w:sz w:val="22"/>
          <w:szCs w:val="22"/>
          <w:vertAlign w:val="superscript"/>
        </w:rPr>
        <w:t>13</w:t>
      </w:r>
      <w:r>
        <w:rPr>
          <w:rFonts w:ascii="Times New Roman" w:hAnsi="Times New Roman"/>
          <w:sz w:val="22"/>
          <w:szCs w:val="22"/>
        </w:rPr>
        <w:t xml:space="preserve"> Furthe</w:t>
      </w:r>
      <w:r>
        <w:rPr>
          <w:rFonts w:ascii="Times New Roman" w:hAnsi="Times New Roman"/>
          <w:sz w:val="22"/>
          <w:szCs w:val="22"/>
        </w:rPr>
        <w:t>rmore, the emotional stress created by these disparities can lead to mental health problems and further exacerbate physical conditions.</w:t>
      </w:r>
      <w:r>
        <w:rPr>
          <w:rFonts w:ascii="Times New Roman" w:hAnsi="Times New Roman"/>
          <w:sz w:val="22"/>
          <w:szCs w:val="22"/>
          <w:vertAlign w:val="superscript"/>
        </w:rPr>
        <w:t>13</w:t>
      </w:r>
      <w:r>
        <w:rPr>
          <w:rFonts w:ascii="Times New Roman" w:hAnsi="Times New Roman"/>
          <w:sz w:val="22"/>
          <w:szCs w:val="22"/>
        </w:rPr>
        <w:t xml:space="preserve"> Unfortunately, children facing these inequities commonly receive fewer interventions and less</w:t>
      </w:r>
      <w:r>
        <w:rPr>
          <w:rFonts w:ascii="Times New Roman" w:hAnsi="Times New Roman"/>
          <w:sz w:val="22"/>
          <w:szCs w:val="22"/>
          <w:lang w:val="pt-PT"/>
        </w:rPr>
        <w:t xml:space="preserve"> adequate </w:t>
      </w:r>
      <w:r>
        <w:rPr>
          <w:rFonts w:ascii="Times New Roman" w:hAnsi="Times New Roman"/>
          <w:sz w:val="22"/>
          <w:szCs w:val="22"/>
        </w:rPr>
        <w:t>healthcare.</w:t>
      </w:r>
      <w:r>
        <w:rPr>
          <w:rFonts w:ascii="Times New Roman" w:hAnsi="Times New Roman"/>
          <w:sz w:val="22"/>
          <w:szCs w:val="22"/>
          <w:vertAlign w:val="superscript"/>
        </w:rPr>
        <w:t>14</w:t>
      </w:r>
    </w:p>
    <w:p w14:paraId="523B6B9A" w14:textId="77777777" w:rsidR="00B65B10" w:rsidRDefault="00B65B10">
      <w:pPr>
        <w:pStyle w:val="BodyA"/>
        <w:rPr>
          <w:rFonts w:ascii="Times New Roman" w:eastAsia="Times New Roman" w:hAnsi="Times New Roman" w:cs="Times New Roman"/>
          <w:sz w:val="22"/>
          <w:szCs w:val="22"/>
        </w:rPr>
      </w:pPr>
    </w:p>
    <w:p w14:paraId="4C9BC91D" w14:textId="77777777" w:rsidR="00B65B10" w:rsidRDefault="000F66A5">
      <w:pPr>
        <w:pStyle w:val="ListParagraph"/>
        <w:numPr>
          <w:ilvl w:val="1"/>
          <w:numId w:val="2"/>
        </w:numPr>
        <w:rPr>
          <w:rFonts w:ascii="Times New Roman" w:hAnsi="Times New Roman"/>
          <w:b/>
          <w:bCs/>
        </w:rPr>
      </w:pPr>
      <w:r>
        <w:rPr>
          <w:rFonts w:ascii="Times New Roman" w:hAnsi="Times New Roman"/>
          <w:b/>
          <w:bCs/>
        </w:rPr>
        <w:t xml:space="preserve"> Political Connectivity to Health Outcomes and the Cook Partisan Voting Index </w:t>
      </w:r>
    </w:p>
    <w:p w14:paraId="0F7F3308" w14:textId="77777777" w:rsidR="00B65B10" w:rsidRDefault="00B65B10">
      <w:pPr>
        <w:pStyle w:val="BodyA"/>
        <w:rPr>
          <w:rFonts w:ascii="Times New Roman" w:eastAsia="Times New Roman" w:hAnsi="Times New Roman" w:cs="Times New Roman"/>
          <w:b/>
          <w:bCs/>
          <w:sz w:val="22"/>
          <w:szCs w:val="22"/>
        </w:rPr>
      </w:pPr>
    </w:p>
    <w:p w14:paraId="1DD5770D" w14:textId="77777777" w:rsidR="00B65B10" w:rsidRDefault="000F66A5">
      <w:pPr>
        <w:pStyle w:val="BodyA"/>
        <w:rPr>
          <w:rFonts w:ascii="Times New Roman" w:eastAsia="Times New Roman" w:hAnsi="Times New Roman" w:cs="Times New Roman"/>
          <w:sz w:val="22"/>
          <w:szCs w:val="22"/>
        </w:rPr>
      </w:pPr>
      <w:r>
        <w:rPr>
          <w:rFonts w:ascii="Times New Roman" w:hAnsi="Times New Roman"/>
          <w:sz w:val="22"/>
          <w:szCs w:val="22"/>
        </w:rPr>
        <w:t>Many have argued that political leaders must intervene to address these disparities, both at a state and federal level.</w:t>
      </w:r>
      <w:r>
        <w:rPr>
          <w:rFonts w:ascii="Times New Roman" w:hAnsi="Times New Roman"/>
          <w:sz w:val="22"/>
          <w:szCs w:val="22"/>
          <w:vertAlign w:val="superscript"/>
        </w:rPr>
        <w:t>14</w:t>
      </w:r>
      <w:r>
        <w:rPr>
          <w:rFonts w:ascii="Times New Roman" w:hAnsi="Times New Roman"/>
          <w:sz w:val="22"/>
          <w:szCs w:val="22"/>
        </w:rPr>
        <w:t xml:space="preserve">  While studies have shown that one</w:t>
      </w:r>
      <w:r>
        <w:rPr>
          <w:rFonts w:ascii="Times New Roman" w:hAnsi="Times New Roman"/>
          <w:sz w:val="22"/>
          <w:szCs w:val="22"/>
        </w:rPr>
        <w:t>’</w:t>
      </w:r>
      <w:r>
        <w:rPr>
          <w:rFonts w:ascii="Times New Roman" w:hAnsi="Times New Roman"/>
          <w:sz w:val="22"/>
          <w:szCs w:val="22"/>
        </w:rPr>
        <w:t>s political orienta</w:t>
      </w:r>
      <w:r>
        <w:rPr>
          <w:rFonts w:ascii="Times New Roman" w:hAnsi="Times New Roman"/>
          <w:sz w:val="22"/>
          <w:szCs w:val="22"/>
        </w:rPr>
        <w:t>tion is associated with health behaviors, little research has been done to examine the impact of this phenomenon on children.</w:t>
      </w:r>
      <w:r>
        <w:rPr>
          <w:rFonts w:ascii="Times New Roman" w:hAnsi="Times New Roman"/>
          <w:sz w:val="22"/>
          <w:szCs w:val="22"/>
          <w:vertAlign w:val="superscript"/>
        </w:rPr>
        <w:t>15</w:t>
      </w:r>
      <w:r>
        <w:rPr>
          <w:rFonts w:ascii="Times New Roman" w:hAnsi="Times New Roman"/>
          <w:sz w:val="22"/>
          <w:szCs w:val="22"/>
        </w:rPr>
        <w:t xml:space="preserve">  Given the long-term effects of poor childhood health, it seems imperative to understand which states have satisfactory pediatri</w:t>
      </w:r>
      <w:r>
        <w:rPr>
          <w:rFonts w:ascii="Times New Roman" w:hAnsi="Times New Roman"/>
          <w:sz w:val="22"/>
          <w:szCs w:val="22"/>
        </w:rPr>
        <w:t xml:space="preserve">c health outcomes, in hopes of identifying the policies that lead to such outcomes. </w:t>
      </w:r>
    </w:p>
    <w:p w14:paraId="2144E998" w14:textId="77777777" w:rsidR="00B65B10" w:rsidRDefault="00B65B10">
      <w:pPr>
        <w:pStyle w:val="BodyA"/>
        <w:rPr>
          <w:rFonts w:ascii="Times New Roman" w:eastAsia="Times New Roman" w:hAnsi="Times New Roman" w:cs="Times New Roman"/>
          <w:sz w:val="22"/>
          <w:szCs w:val="22"/>
        </w:rPr>
      </w:pPr>
    </w:p>
    <w:p w14:paraId="6BC224B6" w14:textId="7511F631" w:rsidR="00B65B10" w:rsidRDefault="000F66A5">
      <w:pPr>
        <w:pStyle w:val="BodyA"/>
        <w:rPr>
          <w:rFonts w:ascii="Times New Roman" w:eastAsia="Times New Roman" w:hAnsi="Times New Roman" w:cs="Times New Roman"/>
          <w:sz w:val="22"/>
          <w:szCs w:val="22"/>
        </w:rPr>
      </w:pPr>
      <w:r>
        <w:rPr>
          <w:rFonts w:ascii="Times New Roman" w:hAnsi="Times New Roman"/>
          <w:sz w:val="22"/>
          <w:szCs w:val="22"/>
        </w:rPr>
        <w:t>Therefore, the intent of the present study was to assess how each state</w:t>
      </w:r>
      <w:r>
        <w:rPr>
          <w:rFonts w:ascii="Times New Roman" w:hAnsi="Times New Roman"/>
          <w:sz w:val="22"/>
          <w:szCs w:val="22"/>
        </w:rPr>
        <w:t>’</w:t>
      </w:r>
      <w:r>
        <w:rPr>
          <w:rFonts w:ascii="Times New Roman" w:hAnsi="Times New Roman"/>
          <w:sz w:val="22"/>
          <w:szCs w:val="22"/>
        </w:rPr>
        <w:t>s political climate influences the well-being its pediatric population. Using the Cook Partisan Vo</w:t>
      </w:r>
      <w:r>
        <w:rPr>
          <w:rFonts w:ascii="Times New Roman" w:hAnsi="Times New Roman"/>
          <w:sz w:val="22"/>
          <w:szCs w:val="22"/>
        </w:rPr>
        <w:t xml:space="preserve">ter Index (PVI), a measurement of how strongly a state leans towards the Democratic or Republican party in US presidential elections, compared to the nation as a whole, we set out to investigate the </w:t>
      </w:r>
      <w:ins w:id="2" w:author="Liu, Bian" w:date="2020-08-14T11:07:00Z">
        <w:r w:rsidR="0065213E">
          <w:rPr>
            <w:rFonts w:ascii="Times New Roman" w:hAnsi="Times New Roman"/>
            <w:sz w:val="22"/>
            <w:szCs w:val="22"/>
          </w:rPr>
          <w:t xml:space="preserve">ecological </w:t>
        </w:r>
      </w:ins>
      <w:r>
        <w:rPr>
          <w:rFonts w:ascii="Times New Roman" w:hAnsi="Times New Roman"/>
          <w:sz w:val="22"/>
          <w:szCs w:val="22"/>
        </w:rPr>
        <w:t>association between state-level political partisanship an</w:t>
      </w:r>
      <w:r>
        <w:rPr>
          <w:rFonts w:ascii="Times New Roman" w:hAnsi="Times New Roman"/>
          <w:sz w:val="22"/>
          <w:szCs w:val="22"/>
        </w:rPr>
        <w:t>d multiple barometers of childhood health.</w:t>
      </w:r>
      <w:r>
        <w:rPr>
          <w:rFonts w:ascii="Times New Roman" w:hAnsi="Times New Roman"/>
          <w:sz w:val="22"/>
          <w:szCs w:val="22"/>
          <w:vertAlign w:val="superscript"/>
        </w:rPr>
        <w:t>16</w:t>
      </w:r>
    </w:p>
    <w:p w14:paraId="120758AD" w14:textId="77777777" w:rsidR="00B65B10" w:rsidRDefault="00B65B10">
      <w:pPr>
        <w:pStyle w:val="BodyA"/>
        <w:rPr>
          <w:rFonts w:ascii="Times New Roman" w:eastAsia="Times New Roman" w:hAnsi="Times New Roman" w:cs="Times New Roman"/>
          <w:sz w:val="22"/>
          <w:szCs w:val="22"/>
        </w:rPr>
      </w:pPr>
    </w:p>
    <w:p w14:paraId="3EE19062" w14:textId="77777777" w:rsidR="00B65B10" w:rsidRDefault="000F66A5">
      <w:pPr>
        <w:pStyle w:val="ListParagraph"/>
        <w:numPr>
          <w:ilvl w:val="0"/>
          <w:numId w:val="5"/>
        </w:numPr>
        <w:rPr>
          <w:rFonts w:ascii="Times New Roman" w:hAnsi="Times New Roman"/>
        </w:rPr>
      </w:pPr>
      <w:r>
        <w:rPr>
          <w:rFonts w:ascii="Times New Roman" w:hAnsi="Times New Roman"/>
          <w:b/>
          <w:bCs/>
        </w:rPr>
        <w:t>Methods</w:t>
      </w:r>
    </w:p>
    <w:p w14:paraId="6E6CC788" w14:textId="77777777" w:rsidR="00B65B10" w:rsidRDefault="00B65B10">
      <w:pPr>
        <w:pStyle w:val="BodyA"/>
        <w:ind w:left="360"/>
        <w:rPr>
          <w:rFonts w:ascii="Times New Roman" w:eastAsia="Times New Roman" w:hAnsi="Times New Roman" w:cs="Times New Roman"/>
          <w:sz w:val="22"/>
          <w:szCs w:val="22"/>
        </w:rPr>
      </w:pPr>
    </w:p>
    <w:p w14:paraId="5E2F94A1" w14:textId="77777777" w:rsidR="00B65B10" w:rsidRDefault="000F66A5">
      <w:pPr>
        <w:pStyle w:val="BodyA"/>
        <w:rPr>
          <w:rFonts w:ascii="Times New Roman" w:eastAsia="Times New Roman" w:hAnsi="Times New Roman" w:cs="Times New Roman"/>
          <w:sz w:val="22"/>
          <w:szCs w:val="22"/>
        </w:rPr>
      </w:pPr>
      <w:r>
        <w:rPr>
          <w:rFonts w:ascii="Times New Roman" w:hAnsi="Times New Roman"/>
          <w:sz w:val="22"/>
          <w:szCs w:val="22"/>
        </w:rPr>
        <w:t>PVI for all 50 states from the 2012 and 2016 US presidential elections was calculated via the method outlined by the Cook Political Report.</w:t>
      </w:r>
      <w:r>
        <w:rPr>
          <w:rFonts w:ascii="Times New Roman" w:hAnsi="Times New Roman"/>
          <w:sz w:val="22"/>
          <w:szCs w:val="22"/>
          <w:vertAlign w:val="superscript"/>
        </w:rPr>
        <w:t>17</w:t>
      </w:r>
      <w:r>
        <w:rPr>
          <w:rFonts w:ascii="Times New Roman" w:hAnsi="Times New Roman"/>
          <w:sz w:val="22"/>
          <w:szCs w:val="22"/>
        </w:rPr>
        <w:t xml:space="preserve"> PVI is calculated by measuring how strongly each state lean</w:t>
      </w:r>
      <w:r>
        <w:rPr>
          <w:rFonts w:ascii="Times New Roman" w:hAnsi="Times New Roman"/>
          <w:sz w:val="22"/>
          <w:szCs w:val="22"/>
        </w:rPr>
        <w:t>s toward the Democratic or Republican party in the past two US presidential elections, compared to the nation as a whole. State-level voting data was collected from the Federal Elections Commission in this case for 2012 and 2016.</w:t>
      </w:r>
      <w:r>
        <w:rPr>
          <w:rFonts w:ascii="Times New Roman" w:hAnsi="Times New Roman"/>
          <w:sz w:val="22"/>
          <w:szCs w:val="22"/>
          <w:vertAlign w:val="superscript"/>
        </w:rPr>
        <w:t>18,19</w:t>
      </w:r>
      <w:r>
        <w:rPr>
          <w:rFonts w:ascii="Times New Roman" w:hAnsi="Times New Roman"/>
          <w:sz w:val="22"/>
          <w:szCs w:val="22"/>
        </w:rPr>
        <w:t xml:space="preserve"> In this study, Democr</w:t>
      </w:r>
      <w:r>
        <w:rPr>
          <w:rFonts w:ascii="Times New Roman" w:hAnsi="Times New Roman"/>
          <w:sz w:val="22"/>
          <w:szCs w:val="22"/>
        </w:rPr>
        <w:t>atic-leaning states were denoted by positive PVI values and Republican-leaning states were denoted negative PVI values. For example, Alabama voted 14% more Republican than the national popular vote over the 2012 and 2016 US presidential election cycles and</w:t>
      </w:r>
      <w:r>
        <w:rPr>
          <w:rFonts w:ascii="Times New Roman" w:hAnsi="Times New Roman"/>
          <w:sz w:val="22"/>
          <w:szCs w:val="22"/>
        </w:rPr>
        <w:t>, thus, was assigned a PVI of -14.</w:t>
      </w:r>
    </w:p>
    <w:p w14:paraId="6265D7CD" w14:textId="77777777" w:rsidR="00B65B10" w:rsidRDefault="00B65B10">
      <w:pPr>
        <w:pStyle w:val="BodyA"/>
        <w:ind w:left="360"/>
        <w:rPr>
          <w:rFonts w:ascii="Times New Roman" w:eastAsia="Times New Roman" w:hAnsi="Times New Roman" w:cs="Times New Roman"/>
          <w:sz w:val="22"/>
          <w:szCs w:val="22"/>
        </w:rPr>
      </w:pPr>
    </w:p>
    <w:p w14:paraId="7814C237" w14:textId="77777777" w:rsidR="00B65B10" w:rsidRDefault="000F66A5">
      <w:pPr>
        <w:pStyle w:val="BodyA"/>
        <w:rPr>
          <w:rFonts w:ascii="Times New Roman" w:eastAsia="Times New Roman" w:hAnsi="Times New Roman" w:cs="Times New Roman"/>
          <w:sz w:val="22"/>
          <w:szCs w:val="22"/>
        </w:rPr>
      </w:pPr>
      <w:r>
        <w:rPr>
          <w:rFonts w:ascii="Times New Roman" w:hAnsi="Times New Roman"/>
          <w:sz w:val="22"/>
          <w:szCs w:val="22"/>
        </w:rPr>
        <w:t>Additionally, data regarding multiple measures of childhood health were obtained from the CDC from 2012 to 2016 and the median value of each was calculated for all US states.</w:t>
      </w:r>
      <w:r>
        <w:rPr>
          <w:rFonts w:ascii="Times New Roman" w:hAnsi="Times New Roman"/>
          <w:sz w:val="22"/>
          <w:szCs w:val="22"/>
          <w:vertAlign w:val="superscript"/>
        </w:rPr>
        <w:t>20</w:t>
      </w:r>
      <w:r>
        <w:rPr>
          <w:rFonts w:ascii="Times New Roman" w:hAnsi="Times New Roman"/>
          <w:sz w:val="22"/>
          <w:szCs w:val="22"/>
        </w:rPr>
        <w:t xml:space="preserve">  The variables assessed were widely varied,</w:t>
      </w:r>
      <w:r>
        <w:rPr>
          <w:rFonts w:ascii="Times New Roman" w:hAnsi="Times New Roman"/>
          <w:sz w:val="22"/>
          <w:szCs w:val="22"/>
        </w:rPr>
        <w:t xml:space="preserve"> but encompassed statistics pertaining to neonatal/infant health (low birthweight rates, very low birthweight rates, preterm birth rates, neonatal mortality rates and infant mortality rates), childhood health (childhood death rates, rates of children witho</w:t>
      </w:r>
      <w:r>
        <w:rPr>
          <w:rFonts w:ascii="Times New Roman" w:hAnsi="Times New Roman"/>
          <w:sz w:val="22"/>
          <w:szCs w:val="22"/>
        </w:rPr>
        <w:t>ut medical insurance, childhood suicide rates, rates of children who are overweight or obese, childhood poverty rates), teenage health (teenage death rates, teenage birth rates, teenage rates of tobacco and cigarette use) and long-term outcomes (life expec</w:t>
      </w:r>
      <w:r>
        <w:rPr>
          <w:rFonts w:ascii="Times New Roman" w:hAnsi="Times New Roman"/>
          <w:sz w:val="22"/>
          <w:szCs w:val="22"/>
        </w:rPr>
        <w:t xml:space="preserve">tancy at birth). In addition to these values, the median number of primary care physicians per 100k people from 2012-2016 was obtained from the US Census Bureau website. This included family practice </w:t>
      </w:r>
      <w:r>
        <w:rPr>
          <w:rFonts w:ascii="Times New Roman" w:hAnsi="Times New Roman"/>
          <w:sz w:val="22"/>
          <w:szCs w:val="22"/>
        </w:rPr>
        <w:lastRenderedPageBreak/>
        <w:t>doctors and pediatricians.</w:t>
      </w:r>
      <w:r>
        <w:rPr>
          <w:rFonts w:ascii="Times New Roman" w:hAnsi="Times New Roman"/>
          <w:sz w:val="22"/>
          <w:szCs w:val="22"/>
          <w:vertAlign w:val="superscript"/>
        </w:rPr>
        <w:t>21</w:t>
      </w:r>
      <w:r>
        <w:rPr>
          <w:rFonts w:ascii="Times New Roman" w:hAnsi="Times New Roman"/>
          <w:sz w:val="22"/>
          <w:szCs w:val="22"/>
        </w:rPr>
        <w:t xml:space="preserve"> </w:t>
      </w:r>
      <w:proofErr w:type="gramStart"/>
      <w:r>
        <w:rPr>
          <w:rFonts w:ascii="Times New Roman" w:hAnsi="Times New Roman"/>
          <w:sz w:val="22"/>
          <w:szCs w:val="22"/>
        </w:rPr>
        <w:t>The</w:t>
      </w:r>
      <w:proofErr w:type="gramEnd"/>
      <w:r>
        <w:rPr>
          <w:rFonts w:ascii="Times New Roman" w:hAnsi="Times New Roman"/>
          <w:sz w:val="22"/>
          <w:szCs w:val="22"/>
        </w:rPr>
        <w:t xml:space="preserve"> median percentage of no</w:t>
      </w:r>
      <w:r>
        <w:rPr>
          <w:rFonts w:ascii="Times New Roman" w:hAnsi="Times New Roman"/>
          <w:sz w:val="22"/>
          <w:szCs w:val="22"/>
        </w:rPr>
        <w:t>nwhite residents for each state from 2012 through 2016 was collected from the US Census Bureau.</w:t>
      </w:r>
      <w:r>
        <w:rPr>
          <w:rFonts w:ascii="Times New Roman" w:hAnsi="Times New Roman"/>
          <w:sz w:val="22"/>
          <w:szCs w:val="22"/>
          <w:vertAlign w:val="superscript"/>
        </w:rPr>
        <w:t>22</w:t>
      </w:r>
    </w:p>
    <w:p w14:paraId="4F6BA3A7" w14:textId="77777777" w:rsidR="00B65B10" w:rsidRDefault="00B65B10">
      <w:pPr>
        <w:pStyle w:val="BodyA"/>
        <w:rPr>
          <w:rFonts w:ascii="Times New Roman" w:eastAsia="Times New Roman" w:hAnsi="Times New Roman" w:cs="Times New Roman"/>
          <w:sz w:val="22"/>
          <w:szCs w:val="22"/>
        </w:rPr>
      </w:pPr>
    </w:p>
    <w:p w14:paraId="6F721841" w14:textId="77777777" w:rsidR="00B65B10" w:rsidRDefault="000F66A5">
      <w:pPr>
        <w:pStyle w:val="BodyA"/>
        <w:rPr>
          <w:rFonts w:ascii="Times New Roman" w:eastAsia="Times New Roman" w:hAnsi="Times New Roman" w:cs="Times New Roman"/>
          <w:sz w:val="22"/>
          <w:szCs w:val="22"/>
        </w:rPr>
      </w:pPr>
      <w:r>
        <w:rPr>
          <w:rFonts w:ascii="Times New Roman" w:hAnsi="Times New Roman"/>
          <w:sz w:val="22"/>
          <w:szCs w:val="22"/>
        </w:rPr>
        <w:t xml:space="preserve">Summary statistics of each of the variables of interest were generated, </w:t>
      </w:r>
      <w:commentRangeStart w:id="3"/>
      <w:r>
        <w:rPr>
          <w:rFonts w:ascii="Times New Roman" w:hAnsi="Times New Roman"/>
          <w:sz w:val="22"/>
          <w:szCs w:val="22"/>
        </w:rPr>
        <w:t xml:space="preserve">including mean and standard deviation. </w:t>
      </w:r>
      <w:commentRangeEnd w:id="3"/>
      <w:r w:rsidR="002F1237">
        <w:rPr>
          <w:rStyle w:val="CommentReference"/>
          <w:rFonts w:ascii="Times New Roman" w:hAnsi="Times New Roman" w:cs="Times New Roman"/>
          <w:color w:val="auto"/>
        </w:rPr>
        <w:commentReference w:id="3"/>
      </w:r>
      <w:r>
        <w:rPr>
          <w:rFonts w:ascii="Times New Roman" w:hAnsi="Times New Roman"/>
          <w:sz w:val="22"/>
          <w:szCs w:val="22"/>
        </w:rPr>
        <w:t>Bivariate regression analyses were performed t</w:t>
      </w:r>
      <w:r>
        <w:rPr>
          <w:rFonts w:ascii="Times New Roman" w:hAnsi="Times New Roman"/>
          <w:sz w:val="22"/>
          <w:szCs w:val="22"/>
        </w:rPr>
        <w:t xml:space="preserve">o assess the relationship between PVI and each of the 16 childhood health outcome variables. </w:t>
      </w:r>
      <w:commentRangeStart w:id="4"/>
      <w:commentRangeStart w:id="5"/>
      <w:r>
        <w:rPr>
          <w:rFonts w:ascii="Times New Roman" w:hAnsi="Times New Roman"/>
          <w:sz w:val="22"/>
          <w:szCs w:val="22"/>
        </w:rPr>
        <w:t>Pearson</w:t>
      </w:r>
      <w:r>
        <w:rPr>
          <w:rFonts w:ascii="Times New Roman" w:hAnsi="Times New Roman"/>
          <w:sz w:val="22"/>
          <w:szCs w:val="22"/>
        </w:rPr>
        <w:t>’</w:t>
      </w:r>
      <w:r>
        <w:rPr>
          <w:rFonts w:ascii="Times New Roman" w:hAnsi="Times New Roman"/>
          <w:sz w:val="22"/>
          <w:szCs w:val="22"/>
        </w:rPr>
        <w:t xml:space="preserve">s Rho </w:t>
      </w:r>
      <w:commentRangeEnd w:id="4"/>
      <w:r>
        <w:commentReference w:id="4"/>
      </w:r>
      <w:commentRangeEnd w:id="5"/>
      <w:r w:rsidR="002F1237">
        <w:rPr>
          <w:rStyle w:val="CommentReference"/>
          <w:rFonts w:ascii="Times New Roman" w:hAnsi="Times New Roman" w:cs="Times New Roman"/>
          <w:color w:val="auto"/>
        </w:rPr>
        <w:commentReference w:id="5"/>
      </w:r>
      <w:r>
        <w:rPr>
          <w:rFonts w:ascii="Times New Roman" w:hAnsi="Times New Roman"/>
          <w:sz w:val="22"/>
          <w:szCs w:val="22"/>
        </w:rPr>
        <w:t>was used to determine the statistical significance of these relationships, using a Bonferroni adjustment to the p value of 0.003 (derived from 0.0</w:t>
      </w:r>
      <w:r>
        <w:rPr>
          <w:rFonts w:ascii="Times New Roman" w:hAnsi="Times New Roman"/>
          <w:sz w:val="22"/>
          <w:szCs w:val="22"/>
        </w:rPr>
        <w:t>5 divided by 16 for the number of variables of interest) to make the criteria more robust. The beta value (slope) was also calculated for each outcome to determine directionality of each relationship. Linear regression diagnostics were conducted for PVI ve</w:t>
      </w:r>
      <w:r>
        <w:rPr>
          <w:rFonts w:ascii="Times New Roman" w:hAnsi="Times New Roman"/>
          <w:sz w:val="22"/>
          <w:szCs w:val="22"/>
        </w:rPr>
        <w:t>rsus each outcome variable.</w:t>
      </w:r>
    </w:p>
    <w:p w14:paraId="0719669C" w14:textId="77777777" w:rsidR="00B65B10" w:rsidRDefault="00B65B10">
      <w:pPr>
        <w:pStyle w:val="BodyA"/>
        <w:rPr>
          <w:rFonts w:ascii="Times New Roman" w:eastAsia="Times New Roman" w:hAnsi="Times New Roman" w:cs="Times New Roman"/>
          <w:sz w:val="22"/>
          <w:szCs w:val="22"/>
        </w:rPr>
      </w:pPr>
    </w:p>
    <w:p w14:paraId="74821ED9" w14:textId="77777777" w:rsidR="00B65B10" w:rsidRDefault="000F66A5">
      <w:pPr>
        <w:pStyle w:val="BodyA"/>
        <w:rPr>
          <w:rFonts w:ascii="Times New Roman" w:eastAsia="Times New Roman" w:hAnsi="Times New Roman" w:cs="Times New Roman"/>
          <w:sz w:val="22"/>
          <w:szCs w:val="22"/>
        </w:rPr>
      </w:pPr>
      <w:r>
        <w:rPr>
          <w:rFonts w:ascii="Times New Roman" w:hAnsi="Times New Roman"/>
          <w:sz w:val="22"/>
          <w:szCs w:val="22"/>
        </w:rPr>
        <w:t>An adjusted regression analysis was conducted to investigate the association between PVI and each of the health outcomes, while adjusting for state-level measures of children without health insurance, primary care physicians pe</w:t>
      </w:r>
      <w:r>
        <w:rPr>
          <w:rFonts w:ascii="Times New Roman" w:hAnsi="Times New Roman"/>
          <w:sz w:val="22"/>
          <w:szCs w:val="22"/>
        </w:rPr>
        <w:t>r 100,000 people, percentage of nonwhite residents and childhood poverty. Pearson</w:t>
      </w:r>
      <w:r>
        <w:rPr>
          <w:rFonts w:ascii="Times New Roman" w:hAnsi="Times New Roman"/>
          <w:sz w:val="22"/>
          <w:szCs w:val="22"/>
        </w:rPr>
        <w:t>’</w:t>
      </w:r>
      <w:r>
        <w:rPr>
          <w:rFonts w:ascii="Times New Roman" w:hAnsi="Times New Roman"/>
          <w:sz w:val="22"/>
          <w:szCs w:val="22"/>
        </w:rPr>
        <w:t>s Rho, also using the Bonferroni adjustment of 0.003, and beta values were again obtained for PVI. Linear regression diagnostics were conducted for PVI versus each variable o</w:t>
      </w:r>
      <w:r>
        <w:rPr>
          <w:rFonts w:ascii="Times New Roman" w:hAnsi="Times New Roman"/>
          <w:sz w:val="22"/>
          <w:szCs w:val="22"/>
        </w:rPr>
        <w:t xml:space="preserve">f interest after adjusting. </w:t>
      </w:r>
    </w:p>
    <w:p w14:paraId="3EE6632B" w14:textId="77777777" w:rsidR="00B65B10" w:rsidRDefault="00B65B10">
      <w:pPr>
        <w:pStyle w:val="BodyA"/>
        <w:rPr>
          <w:rFonts w:ascii="Times New Roman" w:eastAsia="Times New Roman" w:hAnsi="Times New Roman" w:cs="Times New Roman"/>
          <w:sz w:val="22"/>
          <w:szCs w:val="22"/>
        </w:rPr>
      </w:pPr>
    </w:p>
    <w:p w14:paraId="277737AC" w14:textId="77777777" w:rsidR="00B65B10" w:rsidRDefault="000F66A5">
      <w:pPr>
        <w:pStyle w:val="BodyA"/>
        <w:rPr>
          <w:rFonts w:ascii="Times New Roman" w:eastAsia="Times New Roman" w:hAnsi="Times New Roman" w:cs="Times New Roman"/>
          <w:sz w:val="22"/>
          <w:szCs w:val="22"/>
        </w:rPr>
      </w:pPr>
      <w:commentRangeStart w:id="6"/>
      <w:r>
        <w:rPr>
          <w:rFonts w:ascii="Times New Roman" w:hAnsi="Times New Roman"/>
          <w:sz w:val="22"/>
          <w:szCs w:val="22"/>
        </w:rPr>
        <w:t xml:space="preserve">Next, states were designated as </w:t>
      </w:r>
      <w:r>
        <w:rPr>
          <w:rFonts w:ascii="Times New Roman" w:hAnsi="Times New Roman"/>
          <w:sz w:val="22"/>
          <w:szCs w:val="22"/>
        </w:rPr>
        <w:t>“</w:t>
      </w:r>
      <w:r>
        <w:rPr>
          <w:rFonts w:ascii="Times New Roman" w:hAnsi="Times New Roman"/>
          <w:sz w:val="22"/>
          <w:szCs w:val="22"/>
        </w:rPr>
        <w:t>moderately</w:t>
      </w:r>
      <w:r>
        <w:rPr>
          <w:rFonts w:ascii="Times New Roman" w:hAnsi="Times New Roman"/>
          <w:sz w:val="22"/>
          <w:szCs w:val="22"/>
        </w:rPr>
        <w:t xml:space="preserve">” </w:t>
      </w:r>
      <w:r>
        <w:rPr>
          <w:rFonts w:ascii="Times New Roman" w:hAnsi="Times New Roman"/>
          <w:sz w:val="22"/>
          <w:szCs w:val="22"/>
        </w:rPr>
        <w:t xml:space="preserve">Republican or </w:t>
      </w:r>
      <w:r>
        <w:rPr>
          <w:rFonts w:ascii="Times New Roman" w:hAnsi="Times New Roman"/>
          <w:sz w:val="22"/>
          <w:szCs w:val="22"/>
        </w:rPr>
        <w:t>“</w:t>
      </w:r>
      <w:r>
        <w:rPr>
          <w:rFonts w:ascii="Times New Roman" w:hAnsi="Times New Roman"/>
          <w:sz w:val="22"/>
          <w:szCs w:val="22"/>
        </w:rPr>
        <w:t>moderately</w:t>
      </w:r>
      <w:r>
        <w:rPr>
          <w:rFonts w:ascii="Times New Roman" w:hAnsi="Times New Roman"/>
          <w:sz w:val="22"/>
          <w:szCs w:val="22"/>
        </w:rPr>
        <w:t xml:space="preserve">” </w:t>
      </w:r>
      <w:r>
        <w:rPr>
          <w:rFonts w:ascii="Times New Roman" w:hAnsi="Times New Roman"/>
          <w:sz w:val="22"/>
          <w:szCs w:val="22"/>
        </w:rPr>
        <w:t>Democratic if their PVI was 5%-9.9% more Republican or Democratic than the national popular vote.</w:t>
      </w:r>
      <w:r>
        <w:rPr>
          <w:rFonts w:ascii="Times New Roman" w:hAnsi="Times New Roman"/>
          <w:sz w:val="22"/>
          <w:szCs w:val="22"/>
          <w:vertAlign w:val="superscript"/>
        </w:rPr>
        <w:t>23</w:t>
      </w:r>
      <w:r>
        <w:rPr>
          <w:rFonts w:ascii="Times New Roman" w:hAnsi="Times New Roman"/>
          <w:sz w:val="22"/>
          <w:szCs w:val="22"/>
        </w:rPr>
        <w:t xml:space="preserve"> </w:t>
      </w:r>
      <w:commentRangeEnd w:id="6"/>
      <w:r w:rsidR="002F1237">
        <w:rPr>
          <w:rStyle w:val="CommentReference"/>
          <w:rFonts w:ascii="Times New Roman" w:hAnsi="Times New Roman" w:cs="Times New Roman"/>
          <w:color w:val="auto"/>
        </w:rPr>
        <w:commentReference w:id="6"/>
      </w:r>
      <w:r>
        <w:rPr>
          <w:rFonts w:ascii="Times New Roman" w:hAnsi="Times New Roman"/>
          <w:sz w:val="22"/>
          <w:szCs w:val="22"/>
        </w:rPr>
        <w:t>This numerical designation was made based on the Cook Political Report</w:t>
      </w:r>
      <w:r>
        <w:rPr>
          <w:rFonts w:ascii="Times New Roman" w:hAnsi="Times New Roman"/>
          <w:sz w:val="22"/>
          <w:szCs w:val="22"/>
        </w:rPr>
        <w:t>’</w:t>
      </w:r>
      <w:r>
        <w:rPr>
          <w:rFonts w:ascii="Times New Roman" w:hAnsi="Times New Roman"/>
          <w:sz w:val="22"/>
          <w:szCs w:val="22"/>
        </w:rPr>
        <w:t xml:space="preserve">s convention of defining states with a PVI of less than 5% as being </w:t>
      </w:r>
      <w:r>
        <w:rPr>
          <w:rFonts w:ascii="Times New Roman" w:hAnsi="Times New Roman"/>
          <w:sz w:val="22"/>
          <w:szCs w:val="22"/>
        </w:rPr>
        <w:t>“</w:t>
      </w:r>
      <w:r>
        <w:rPr>
          <w:rFonts w:ascii="Times New Roman" w:hAnsi="Times New Roman"/>
          <w:sz w:val="22"/>
          <w:szCs w:val="22"/>
        </w:rPr>
        <w:t>swing states.</w:t>
      </w:r>
      <w:r>
        <w:rPr>
          <w:rFonts w:ascii="Times New Roman" w:hAnsi="Times New Roman"/>
          <w:sz w:val="22"/>
          <w:szCs w:val="22"/>
        </w:rPr>
        <w:t>”</w:t>
      </w:r>
      <w:r>
        <w:rPr>
          <w:rFonts w:ascii="Times New Roman" w:hAnsi="Times New Roman"/>
          <w:sz w:val="22"/>
          <w:szCs w:val="22"/>
          <w:vertAlign w:val="superscript"/>
        </w:rPr>
        <w:t>16</w:t>
      </w:r>
      <w:r>
        <w:rPr>
          <w:rFonts w:ascii="Times New Roman" w:hAnsi="Times New Roman"/>
          <w:sz w:val="22"/>
          <w:szCs w:val="22"/>
        </w:rPr>
        <w:t xml:space="preserve"> Childhood health measures were compared in these states and differences between mean values were e</w:t>
      </w:r>
      <w:r>
        <w:rPr>
          <w:rFonts w:ascii="Times New Roman" w:hAnsi="Times New Roman"/>
          <w:sz w:val="22"/>
          <w:szCs w:val="22"/>
        </w:rPr>
        <w:t xml:space="preserve">valuated </w:t>
      </w:r>
      <w:commentRangeStart w:id="7"/>
      <w:r>
        <w:rPr>
          <w:rFonts w:ascii="Times New Roman" w:hAnsi="Times New Roman"/>
          <w:sz w:val="22"/>
          <w:szCs w:val="22"/>
        </w:rPr>
        <w:t>using Kruskal-Wallis non-parametric tests</w:t>
      </w:r>
      <w:commentRangeEnd w:id="7"/>
      <w:r w:rsidR="002F1237">
        <w:rPr>
          <w:rStyle w:val="CommentReference"/>
          <w:rFonts w:ascii="Times New Roman" w:hAnsi="Times New Roman" w:cs="Times New Roman"/>
          <w:color w:val="auto"/>
        </w:rPr>
        <w:commentReference w:id="7"/>
      </w:r>
      <w:r>
        <w:rPr>
          <w:rFonts w:ascii="Times New Roman" w:hAnsi="Times New Roman"/>
          <w:sz w:val="22"/>
          <w:szCs w:val="22"/>
        </w:rPr>
        <w:t xml:space="preserve">. Again, the Bonferroni adjustment of 0.003 was applied to determine significance. Additionally, those states with a PVI </w:t>
      </w:r>
      <w:r>
        <w:rPr>
          <w:rFonts w:ascii="Times New Roman" w:hAnsi="Times New Roman"/>
          <w:sz w:val="22"/>
          <w:szCs w:val="22"/>
        </w:rPr>
        <w:t>≥</w:t>
      </w:r>
      <w:r>
        <w:rPr>
          <w:rFonts w:ascii="Times New Roman" w:hAnsi="Times New Roman"/>
          <w:sz w:val="22"/>
          <w:szCs w:val="22"/>
        </w:rPr>
        <w:t xml:space="preserve">10% more Republican or Democratic than the national mean were designated as either </w:t>
      </w:r>
      <w:r>
        <w:rPr>
          <w:rFonts w:ascii="Times New Roman" w:hAnsi="Times New Roman"/>
          <w:sz w:val="22"/>
          <w:szCs w:val="22"/>
        </w:rPr>
        <w:t>“</w:t>
      </w:r>
      <w:r>
        <w:rPr>
          <w:rFonts w:ascii="Times New Roman" w:hAnsi="Times New Roman"/>
          <w:sz w:val="22"/>
          <w:szCs w:val="22"/>
        </w:rPr>
        <w:t>extremely</w:t>
      </w:r>
      <w:r>
        <w:rPr>
          <w:rFonts w:ascii="Times New Roman" w:hAnsi="Times New Roman"/>
          <w:sz w:val="22"/>
          <w:szCs w:val="22"/>
        </w:rPr>
        <w:t xml:space="preserve">” </w:t>
      </w:r>
      <w:r>
        <w:rPr>
          <w:rFonts w:ascii="Times New Roman" w:hAnsi="Times New Roman"/>
          <w:sz w:val="22"/>
          <w:szCs w:val="22"/>
        </w:rPr>
        <w:t xml:space="preserve">Republican or </w:t>
      </w:r>
      <w:r>
        <w:rPr>
          <w:rFonts w:ascii="Times New Roman" w:hAnsi="Times New Roman"/>
          <w:sz w:val="22"/>
          <w:szCs w:val="22"/>
        </w:rPr>
        <w:t>“</w:t>
      </w:r>
      <w:r>
        <w:rPr>
          <w:rFonts w:ascii="Times New Roman" w:hAnsi="Times New Roman"/>
          <w:sz w:val="22"/>
          <w:szCs w:val="22"/>
        </w:rPr>
        <w:t>extremely</w:t>
      </w:r>
      <w:r>
        <w:rPr>
          <w:rFonts w:ascii="Times New Roman" w:hAnsi="Times New Roman"/>
          <w:sz w:val="22"/>
          <w:szCs w:val="22"/>
        </w:rPr>
        <w:t xml:space="preserve">” </w:t>
      </w:r>
      <w:r>
        <w:rPr>
          <w:rFonts w:ascii="Times New Roman" w:hAnsi="Times New Roman"/>
          <w:sz w:val="22"/>
          <w:szCs w:val="22"/>
        </w:rPr>
        <w:t xml:space="preserve">Democratic. Similarly, the childhood health outcomes among these extremely partisan states were compared against one another. Kruskal Wallis non-parametric tests were used again to compare the childhood health measures </w:t>
      </w:r>
      <w:r>
        <w:rPr>
          <w:rFonts w:ascii="Times New Roman" w:hAnsi="Times New Roman"/>
          <w:sz w:val="22"/>
          <w:szCs w:val="22"/>
        </w:rPr>
        <w:t>between the two groups with a Bonferroni adjustment of 0.003.</w:t>
      </w:r>
    </w:p>
    <w:p w14:paraId="239F8D2A" w14:textId="77777777" w:rsidR="00B65B10" w:rsidRDefault="00B65B10">
      <w:pPr>
        <w:pStyle w:val="BodyA"/>
        <w:tabs>
          <w:tab w:val="left" w:pos="4225"/>
        </w:tabs>
        <w:rPr>
          <w:rFonts w:ascii="Times New Roman" w:eastAsia="Times New Roman" w:hAnsi="Times New Roman" w:cs="Times New Roman"/>
          <w:b/>
          <w:bCs/>
          <w:sz w:val="22"/>
          <w:szCs w:val="22"/>
        </w:rPr>
      </w:pPr>
    </w:p>
    <w:p w14:paraId="3AF74944" w14:textId="77777777" w:rsidR="00B65B10" w:rsidRDefault="000F66A5">
      <w:pPr>
        <w:pStyle w:val="ListParagraph"/>
        <w:numPr>
          <w:ilvl w:val="0"/>
          <w:numId w:val="6"/>
        </w:numPr>
        <w:rPr>
          <w:rFonts w:ascii="Times New Roman" w:hAnsi="Times New Roman"/>
          <w:b/>
          <w:bCs/>
        </w:rPr>
      </w:pPr>
      <w:r>
        <w:rPr>
          <w:rFonts w:ascii="Times New Roman" w:hAnsi="Times New Roman"/>
          <w:b/>
          <w:bCs/>
        </w:rPr>
        <w:t>Results:</w:t>
      </w:r>
      <w:r>
        <w:rPr>
          <w:rFonts w:ascii="Times New Roman" w:hAnsi="Times New Roman"/>
          <w:b/>
          <w:bCs/>
        </w:rPr>
        <w:tab/>
      </w:r>
    </w:p>
    <w:p w14:paraId="3BC29AB5" w14:textId="77777777" w:rsidR="00B65B10" w:rsidRDefault="00B65B10">
      <w:pPr>
        <w:pStyle w:val="BodyA"/>
        <w:rPr>
          <w:rFonts w:ascii="Times New Roman" w:eastAsia="Times New Roman" w:hAnsi="Times New Roman" w:cs="Times New Roman"/>
          <w:sz w:val="22"/>
          <w:szCs w:val="22"/>
        </w:rPr>
      </w:pPr>
    </w:p>
    <w:p w14:paraId="33B5E5E6" w14:textId="77777777" w:rsidR="00B65B10" w:rsidRDefault="000F66A5">
      <w:pPr>
        <w:pStyle w:val="BodyA"/>
        <w:rPr>
          <w:rFonts w:ascii="Times New Roman" w:eastAsia="Times New Roman" w:hAnsi="Times New Roman" w:cs="Times New Roman"/>
          <w:sz w:val="22"/>
          <w:szCs w:val="22"/>
        </w:rPr>
      </w:pPr>
      <w:r>
        <w:rPr>
          <w:rFonts w:ascii="Times New Roman" w:hAnsi="Times New Roman"/>
          <w:sz w:val="22"/>
          <w:szCs w:val="22"/>
        </w:rPr>
        <w:t xml:space="preserve">Based on the calculated PVI, 28 states were designated as Republican-leaning, while 20 states were designated as Democratic-leaning (see table 1). </w:t>
      </w:r>
      <w:commentRangeStart w:id="8"/>
      <w:r>
        <w:rPr>
          <w:rFonts w:ascii="Times New Roman" w:hAnsi="Times New Roman"/>
          <w:sz w:val="22"/>
          <w:szCs w:val="22"/>
        </w:rPr>
        <w:t xml:space="preserve">Two states, New Hampshire and </w:t>
      </w:r>
      <w:r>
        <w:rPr>
          <w:rFonts w:ascii="Times New Roman" w:hAnsi="Times New Roman"/>
          <w:sz w:val="22"/>
          <w:szCs w:val="22"/>
        </w:rPr>
        <w:t>Wisconsin, were labeled as neutral.</w:t>
      </w:r>
      <w:commentRangeEnd w:id="8"/>
      <w:r>
        <w:commentReference w:id="8"/>
      </w:r>
      <w:r>
        <w:rPr>
          <w:rFonts w:ascii="Times New Roman" w:hAnsi="Times New Roman"/>
          <w:sz w:val="22"/>
          <w:szCs w:val="22"/>
        </w:rPr>
        <w:t xml:space="preserve"> PVI ranged greatly between states, with the lowest value, and thus most Republic state, being Wyoming at -25 and the highest value, and thus most Democratic state, being Hawaii at 18. </w:t>
      </w:r>
      <w:commentRangeStart w:id="9"/>
      <w:r>
        <w:rPr>
          <w:rFonts w:ascii="Times New Roman" w:hAnsi="Times New Roman"/>
          <w:sz w:val="22"/>
          <w:szCs w:val="22"/>
        </w:rPr>
        <w:t>Many health outcomes also display</w:t>
      </w:r>
      <w:r>
        <w:rPr>
          <w:rFonts w:ascii="Times New Roman" w:hAnsi="Times New Roman"/>
          <w:sz w:val="22"/>
          <w:szCs w:val="22"/>
        </w:rPr>
        <w:t xml:space="preserve">ed wide ranges between states </w:t>
      </w:r>
      <w:commentRangeEnd w:id="9"/>
      <w:r>
        <w:commentReference w:id="9"/>
      </w:r>
      <w:r>
        <w:rPr>
          <w:rFonts w:ascii="Times New Roman" w:hAnsi="Times New Roman"/>
          <w:sz w:val="22"/>
          <w:szCs w:val="22"/>
        </w:rPr>
        <w:t xml:space="preserve">(see table 2). </w:t>
      </w:r>
    </w:p>
    <w:p w14:paraId="644181B8" w14:textId="77777777" w:rsidR="00B65B10" w:rsidRDefault="00B65B10">
      <w:pPr>
        <w:pStyle w:val="BodyA"/>
        <w:rPr>
          <w:rFonts w:ascii="Times New Roman" w:eastAsia="Times New Roman" w:hAnsi="Times New Roman" w:cs="Times New Roman"/>
          <w:sz w:val="22"/>
          <w:szCs w:val="22"/>
        </w:rPr>
      </w:pPr>
    </w:p>
    <w:p w14:paraId="401A4F87" w14:textId="77777777" w:rsidR="00B65B10" w:rsidRDefault="000F66A5">
      <w:pPr>
        <w:pStyle w:val="BodyA"/>
        <w:rPr>
          <w:rFonts w:ascii="Times New Roman" w:eastAsia="Times New Roman" w:hAnsi="Times New Roman" w:cs="Times New Roman"/>
          <w:sz w:val="22"/>
          <w:szCs w:val="22"/>
        </w:rPr>
      </w:pPr>
      <w:r>
        <w:rPr>
          <w:rFonts w:ascii="Times New Roman" w:hAnsi="Times New Roman"/>
          <w:sz w:val="22"/>
          <w:szCs w:val="22"/>
        </w:rPr>
        <w:t>In our unadjusted regression analysis, Democratic-leaning states  (PVI &gt; 0) displayed significantly better outcomes than Republican-leaning states (PVI &lt; 0) for seven of the 16 childhood health measures ass</w:t>
      </w:r>
      <w:r>
        <w:rPr>
          <w:rFonts w:ascii="Times New Roman" w:hAnsi="Times New Roman"/>
          <w:sz w:val="22"/>
          <w:szCs w:val="22"/>
        </w:rPr>
        <w:t>essed (all p&lt;0.003, see figures 1a and 1b). These measures included teenage death rates, teen birth rates, life expectancy after birth, childhood death rates, infant mortality rates, teenage tobacco use rates and teenage cigarette use rates. No health outc</w:t>
      </w:r>
      <w:r>
        <w:rPr>
          <w:rFonts w:ascii="Times New Roman" w:hAnsi="Times New Roman"/>
          <w:sz w:val="22"/>
          <w:szCs w:val="22"/>
        </w:rPr>
        <w:t>omes were found to be superior in Republican-leaning states during the unadjusted analysis. After adjusting for children without health insurance, percentage of nonwhite residents, childhood poverty and primary care physician shortages, bivariate regressio</w:t>
      </w:r>
      <w:r>
        <w:rPr>
          <w:rFonts w:ascii="Times New Roman" w:hAnsi="Times New Roman"/>
          <w:sz w:val="22"/>
          <w:szCs w:val="22"/>
        </w:rPr>
        <w:t>n analysis revealed that Democratic-leaning states had statistically better outcomes for 9 out of 14 variable measures using the Bonferroni adjustment of p&lt;0.003 (</w:t>
      </w:r>
      <w:commentRangeStart w:id="10"/>
      <w:r>
        <w:rPr>
          <w:rFonts w:ascii="Times New Roman" w:hAnsi="Times New Roman"/>
          <w:sz w:val="22"/>
          <w:szCs w:val="22"/>
        </w:rPr>
        <w:t>see table 3</w:t>
      </w:r>
      <w:commentRangeEnd w:id="10"/>
      <w:r>
        <w:commentReference w:id="10"/>
      </w:r>
      <w:r>
        <w:rPr>
          <w:rFonts w:ascii="Times New Roman" w:hAnsi="Times New Roman"/>
          <w:sz w:val="22"/>
          <w:szCs w:val="22"/>
        </w:rPr>
        <w:t xml:space="preserve">). These included teenage death rates, life expectancy at birth, teenage birth </w:t>
      </w:r>
      <w:r>
        <w:rPr>
          <w:rFonts w:ascii="Times New Roman" w:hAnsi="Times New Roman"/>
          <w:sz w:val="22"/>
          <w:szCs w:val="22"/>
        </w:rPr>
        <w:t>rates, childhood death rates, teenage tobacco use rates, teenage cigarette use rates, infant mortality rates, neonatal mortality rates and preterm birth rates. No outcomes were significantly better in Republican-leaning states in the adjusted regression an</w:t>
      </w:r>
      <w:r>
        <w:rPr>
          <w:rFonts w:ascii="Times New Roman" w:hAnsi="Times New Roman"/>
          <w:sz w:val="22"/>
          <w:szCs w:val="22"/>
        </w:rPr>
        <w:t>alysis.</w:t>
      </w:r>
    </w:p>
    <w:p w14:paraId="4C69C629" w14:textId="77777777" w:rsidR="00B65B10" w:rsidRDefault="00B65B10">
      <w:pPr>
        <w:pStyle w:val="BodyA"/>
        <w:rPr>
          <w:rFonts w:ascii="Times New Roman" w:eastAsia="Times New Roman" w:hAnsi="Times New Roman" w:cs="Times New Roman"/>
          <w:sz w:val="22"/>
          <w:szCs w:val="22"/>
        </w:rPr>
      </w:pPr>
    </w:p>
    <w:p w14:paraId="10E3DDC0" w14:textId="77777777" w:rsidR="00B65B10" w:rsidRDefault="000F66A5">
      <w:pPr>
        <w:pStyle w:val="BodyA"/>
        <w:rPr>
          <w:rFonts w:ascii="Times New Roman" w:eastAsia="Times New Roman" w:hAnsi="Times New Roman" w:cs="Times New Roman"/>
          <w:sz w:val="22"/>
          <w:szCs w:val="22"/>
        </w:rPr>
      </w:pPr>
      <w:r>
        <w:rPr>
          <w:rFonts w:ascii="Times New Roman" w:hAnsi="Times New Roman"/>
          <w:sz w:val="22"/>
          <w:szCs w:val="22"/>
        </w:rPr>
        <w:t xml:space="preserve">Among only moderately-partisan states, 15 out of 16 measures were better among Democratic-leaning states. However, none of these measures met our threshold of statistical significance. However, 5 out of </w:t>
      </w:r>
      <w:r>
        <w:rPr>
          <w:rFonts w:ascii="Times New Roman" w:hAnsi="Times New Roman"/>
          <w:sz w:val="22"/>
          <w:szCs w:val="22"/>
        </w:rPr>
        <w:lastRenderedPageBreak/>
        <w:t xml:space="preserve">16 measures were </w:t>
      </w:r>
      <w:commentRangeStart w:id="11"/>
      <w:r>
        <w:rPr>
          <w:rFonts w:ascii="Times New Roman" w:hAnsi="Times New Roman"/>
          <w:sz w:val="22"/>
          <w:szCs w:val="22"/>
        </w:rPr>
        <w:t xml:space="preserve">statistically superior </w:t>
      </w:r>
      <w:commentRangeEnd w:id="11"/>
      <w:r w:rsidR="002F1237">
        <w:rPr>
          <w:rStyle w:val="CommentReference"/>
          <w:rFonts w:ascii="Times New Roman" w:hAnsi="Times New Roman" w:cs="Times New Roman"/>
          <w:color w:val="auto"/>
        </w:rPr>
        <w:commentReference w:id="11"/>
      </w:r>
      <w:r>
        <w:rPr>
          <w:rFonts w:ascii="Times New Roman" w:hAnsi="Times New Roman"/>
          <w:sz w:val="22"/>
          <w:szCs w:val="22"/>
        </w:rPr>
        <w:t>amon</w:t>
      </w:r>
      <w:r>
        <w:rPr>
          <w:rFonts w:ascii="Times New Roman" w:hAnsi="Times New Roman"/>
          <w:sz w:val="22"/>
          <w:szCs w:val="22"/>
        </w:rPr>
        <w:t xml:space="preserve">g extremely-Democratic states (p&lt;0.003, see table 4) when compared to extremely-Republican states. These included teenage birth rates, childhood death rates, </w:t>
      </w:r>
      <w:proofErr w:type="gramStart"/>
      <w:r>
        <w:rPr>
          <w:rFonts w:ascii="Times New Roman" w:hAnsi="Times New Roman"/>
          <w:sz w:val="22"/>
          <w:szCs w:val="22"/>
        </w:rPr>
        <w:t>life</w:t>
      </w:r>
      <w:proofErr w:type="gramEnd"/>
      <w:r>
        <w:rPr>
          <w:rFonts w:ascii="Times New Roman" w:hAnsi="Times New Roman"/>
          <w:sz w:val="22"/>
          <w:szCs w:val="22"/>
        </w:rPr>
        <w:t xml:space="preserve"> expectancy at birth, childhood suicide rates and teenage death rates.</w:t>
      </w:r>
      <w:r>
        <w:rPr>
          <w:rFonts w:ascii="Times New Roman" w:hAnsi="Times New Roman"/>
          <w:sz w:val="22"/>
          <w:szCs w:val="22"/>
          <w:lang w:val="es-ES_tradnl"/>
        </w:rPr>
        <w:t xml:space="preserve"> No </w:t>
      </w:r>
      <w:r>
        <w:rPr>
          <w:rFonts w:ascii="Times New Roman" w:hAnsi="Times New Roman"/>
          <w:sz w:val="22"/>
          <w:szCs w:val="22"/>
        </w:rPr>
        <w:t>health outcomes were</w:t>
      </w:r>
      <w:r>
        <w:rPr>
          <w:rFonts w:ascii="Times New Roman" w:hAnsi="Times New Roman"/>
          <w:sz w:val="22"/>
          <w:szCs w:val="22"/>
        </w:rPr>
        <w:t xml:space="preserve"> statistically superior in moderately-Republican or extremely-Republican states when compared to Democratic-counterpart states. </w:t>
      </w:r>
    </w:p>
    <w:p w14:paraId="10BED3D6" w14:textId="77777777" w:rsidR="00B65B10" w:rsidRDefault="00B65B10">
      <w:pPr>
        <w:pStyle w:val="BodyA"/>
        <w:rPr>
          <w:rFonts w:ascii="Times New Roman" w:eastAsia="Times New Roman" w:hAnsi="Times New Roman" w:cs="Times New Roman"/>
          <w:sz w:val="22"/>
          <w:szCs w:val="22"/>
        </w:rPr>
      </w:pPr>
    </w:p>
    <w:p w14:paraId="03D17E5B" w14:textId="77777777" w:rsidR="00B65B10" w:rsidRDefault="00B65B10">
      <w:pPr>
        <w:pStyle w:val="BodyA"/>
        <w:rPr>
          <w:rFonts w:ascii="Times New Roman" w:eastAsia="Times New Roman" w:hAnsi="Times New Roman" w:cs="Times New Roman"/>
          <w:b/>
          <w:bCs/>
          <w:sz w:val="22"/>
          <w:szCs w:val="22"/>
        </w:rPr>
      </w:pPr>
    </w:p>
    <w:p w14:paraId="16E912B9" w14:textId="77777777" w:rsidR="00B65B10" w:rsidRDefault="000F66A5">
      <w:pPr>
        <w:pStyle w:val="BodyA"/>
        <w:rPr>
          <w:rFonts w:ascii="Times New Roman" w:eastAsia="Times New Roman" w:hAnsi="Times New Roman" w:cs="Times New Roman"/>
          <w:b/>
          <w:bCs/>
          <w:sz w:val="22"/>
          <w:szCs w:val="22"/>
        </w:rPr>
      </w:pPr>
      <w:r>
        <w:rPr>
          <w:rFonts w:ascii="Times New Roman" w:hAnsi="Times New Roman"/>
          <w:b/>
          <w:bCs/>
          <w:sz w:val="22"/>
          <w:szCs w:val="22"/>
        </w:rPr>
        <w:t>Discussion:</w:t>
      </w:r>
    </w:p>
    <w:p w14:paraId="067FF663" w14:textId="77777777" w:rsidR="00B65B10" w:rsidRDefault="00B65B10">
      <w:pPr>
        <w:pStyle w:val="BodyA"/>
        <w:rPr>
          <w:rFonts w:ascii="Times New Roman" w:eastAsia="Times New Roman" w:hAnsi="Times New Roman" w:cs="Times New Roman"/>
          <w:sz w:val="22"/>
          <w:szCs w:val="22"/>
        </w:rPr>
      </w:pPr>
    </w:p>
    <w:p w14:paraId="761BE9C3" w14:textId="77777777" w:rsidR="00B65B10" w:rsidRDefault="000F66A5">
      <w:pPr>
        <w:pStyle w:val="BodyA"/>
        <w:rPr>
          <w:rFonts w:ascii="Times New Roman" w:eastAsia="Times New Roman" w:hAnsi="Times New Roman" w:cs="Times New Roman"/>
          <w:sz w:val="22"/>
          <w:szCs w:val="22"/>
        </w:rPr>
      </w:pPr>
      <w:r>
        <w:rPr>
          <w:rFonts w:ascii="Times New Roman" w:hAnsi="Times New Roman"/>
          <w:sz w:val="22"/>
          <w:szCs w:val="22"/>
        </w:rPr>
        <w:t xml:space="preserve">In this study, multiple childhood health outcomes from 2012 through 2016 were superior in Democratic-leaning </w:t>
      </w:r>
      <w:r>
        <w:rPr>
          <w:rFonts w:ascii="Times New Roman" w:hAnsi="Times New Roman"/>
          <w:sz w:val="22"/>
          <w:szCs w:val="22"/>
        </w:rPr>
        <w:t>states, while no health outcome was statistically better among Republican-leaning states during this same time interval. While the data itself is notable in there being no exceptions, it also has wide-ranging implications. Multiple sources have shown dispa</w:t>
      </w:r>
      <w:r>
        <w:rPr>
          <w:rFonts w:ascii="Times New Roman" w:hAnsi="Times New Roman"/>
          <w:sz w:val="22"/>
          <w:szCs w:val="22"/>
        </w:rPr>
        <w:t>rities in healthcare outcomes based on geography</w:t>
      </w:r>
      <w:r>
        <w:rPr>
          <w:rFonts w:ascii="Times New Roman" w:hAnsi="Times New Roman"/>
          <w:sz w:val="22"/>
          <w:szCs w:val="22"/>
          <w:vertAlign w:val="superscript"/>
        </w:rPr>
        <w:t>20</w:t>
      </w:r>
      <w:proofErr w:type="gramStart"/>
      <w:r>
        <w:rPr>
          <w:rFonts w:ascii="Times New Roman" w:hAnsi="Times New Roman"/>
          <w:sz w:val="22"/>
          <w:szCs w:val="22"/>
          <w:vertAlign w:val="superscript"/>
        </w:rPr>
        <w:t>,24</w:t>
      </w:r>
      <w:proofErr w:type="gramEnd"/>
      <w:r>
        <w:rPr>
          <w:rFonts w:ascii="Times New Roman" w:hAnsi="Times New Roman"/>
          <w:sz w:val="22"/>
          <w:szCs w:val="22"/>
          <w:vertAlign w:val="superscript"/>
        </w:rPr>
        <w:t>-27</w:t>
      </w:r>
      <w:r>
        <w:rPr>
          <w:rFonts w:ascii="Times New Roman" w:hAnsi="Times New Roman"/>
          <w:sz w:val="22"/>
          <w:szCs w:val="22"/>
        </w:rPr>
        <w:t xml:space="preserve">, but we believe the current analysis to be the first highlighting the association between U.S. childhood health outcomes and political partisanship at the state level. This link between politics and </w:t>
      </w:r>
      <w:r>
        <w:rPr>
          <w:rFonts w:ascii="Times New Roman" w:hAnsi="Times New Roman"/>
          <w:sz w:val="22"/>
          <w:szCs w:val="22"/>
        </w:rPr>
        <w:t>health outcomes has been previously demonstrated, albeit on a multi-national level. Navarro et al. found that political parties with egalitarian ideologies tended to institute policies that lead to improved health outcomes among their populations.</w:t>
      </w:r>
      <w:r>
        <w:rPr>
          <w:rFonts w:ascii="Times New Roman" w:hAnsi="Times New Roman"/>
          <w:sz w:val="22"/>
          <w:szCs w:val="22"/>
          <w:vertAlign w:val="superscript"/>
        </w:rPr>
        <w:t>28</w:t>
      </w:r>
      <w:r>
        <w:rPr>
          <w:rFonts w:ascii="Times New Roman" w:hAnsi="Times New Roman"/>
          <w:sz w:val="22"/>
          <w:szCs w:val="22"/>
        </w:rPr>
        <w:t xml:space="preserve"> Thus, </w:t>
      </w:r>
      <w:r>
        <w:rPr>
          <w:rFonts w:ascii="Times New Roman" w:hAnsi="Times New Roman"/>
          <w:sz w:val="22"/>
          <w:szCs w:val="22"/>
        </w:rPr>
        <w:t>it remains possible that our study could simply be bringing attention to the effects of a similar phenomenon among US states. Many states take different approaches towards a host of public policies that can impact childhood health, such as Medicaid coverag</w:t>
      </w:r>
      <w:r>
        <w:rPr>
          <w:rFonts w:ascii="Times New Roman" w:hAnsi="Times New Roman"/>
          <w:sz w:val="22"/>
          <w:szCs w:val="22"/>
        </w:rPr>
        <w:t>e, child welfare laws, tax policy, childhood education, childcare subsidies, food assistance programs and others.</w:t>
      </w:r>
    </w:p>
    <w:p w14:paraId="27E3C7B7" w14:textId="77777777" w:rsidR="00B65B10" w:rsidRDefault="00B65B10">
      <w:pPr>
        <w:pStyle w:val="BodyA"/>
        <w:rPr>
          <w:rFonts w:ascii="Times New Roman" w:eastAsia="Times New Roman" w:hAnsi="Times New Roman" w:cs="Times New Roman"/>
          <w:sz w:val="22"/>
          <w:szCs w:val="22"/>
        </w:rPr>
      </w:pPr>
    </w:p>
    <w:p w14:paraId="68718448" w14:textId="77777777" w:rsidR="00B65B10" w:rsidRDefault="000F66A5">
      <w:pPr>
        <w:pStyle w:val="BodyA"/>
        <w:rPr>
          <w:rFonts w:ascii="Times New Roman" w:eastAsia="Times New Roman" w:hAnsi="Times New Roman" w:cs="Times New Roman"/>
          <w:sz w:val="22"/>
          <w:szCs w:val="22"/>
        </w:rPr>
      </w:pPr>
      <w:r>
        <w:rPr>
          <w:rFonts w:ascii="Times New Roman" w:hAnsi="Times New Roman"/>
          <w:sz w:val="22"/>
          <w:szCs w:val="22"/>
        </w:rPr>
        <w:t>It is important to consider that the current study does not argue causality between PVI and childhood health. In fact, our analysis was perfo</w:t>
      </w:r>
      <w:r>
        <w:rPr>
          <w:rFonts w:ascii="Times New Roman" w:hAnsi="Times New Roman"/>
          <w:sz w:val="22"/>
          <w:szCs w:val="22"/>
        </w:rPr>
        <w:t>rmed as an ecological study, which cannot definitively prove causation. However, the clear association between state-level political partisanship and multiple childhood health measures is novel and quite interesting. Given that Democratic-leaning states we</w:t>
      </w:r>
      <w:r>
        <w:rPr>
          <w:rFonts w:ascii="Times New Roman" w:hAnsi="Times New Roman"/>
          <w:sz w:val="22"/>
          <w:szCs w:val="22"/>
        </w:rPr>
        <w:t>re more likely to adopt the Medicaid expansion provision of the 2010 Patient Protection and Affordable Care Act, one might speculate that this lead to improved health outcomes compared to Republican-leaning states. In fact, Bhatt and colleagues were able t</w:t>
      </w:r>
      <w:r>
        <w:rPr>
          <w:rFonts w:ascii="Times New Roman" w:hAnsi="Times New Roman"/>
          <w:sz w:val="22"/>
          <w:szCs w:val="22"/>
        </w:rPr>
        <w:t>o demonstrate that infant mortality rates declined significantly more in states who embraced Medicaid expansion than in those who did not.</w:t>
      </w:r>
      <w:r>
        <w:rPr>
          <w:rFonts w:ascii="Times New Roman" w:hAnsi="Times New Roman"/>
          <w:sz w:val="22"/>
          <w:szCs w:val="22"/>
          <w:vertAlign w:val="superscript"/>
        </w:rPr>
        <w:t>29</w:t>
      </w:r>
      <w:r>
        <w:rPr>
          <w:rFonts w:ascii="Times New Roman" w:hAnsi="Times New Roman"/>
          <w:sz w:val="22"/>
          <w:szCs w:val="22"/>
        </w:rPr>
        <w:t xml:space="preserve"> However, no specific policies, including Medicaid expansion, were specifically analyzed in our study and, thus, we </w:t>
      </w:r>
      <w:r>
        <w:rPr>
          <w:rFonts w:ascii="Times New Roman" w:hAnsi="Times New Roman"/>
          <w:sz w:val="22"/>
          <w:szCs w:val="22"/>
        </w:rPr>
        <w:t xml:space="preserve">cannot pinpoint which are most effective in improving childhood health. </w:t>
      </w:r>
    </w:p>
    <w:p w14:paraId="65EC9EF6" w14:textId="77777777" w:rsidR="00B65B10" w:rsidRDefault="00B65B10">
      <w:pPr>
        <w:pStyle w:val="BodyA"/>
        <w:rPr>
          <w:rFonts w:ascii="Times New Roman" w:eastAsia="Times New Roman" w:hAnsi="Times New Roman" w:cs="Times New Roman"/>
          <w:sz w:val="22"/>
          <w:szCs w:val="22"/>
        </w:rPr>
      </w:pPr>
    </w:p>
    <w:p w14:paraId="419B3748" w14:textId="77777777" w:rsidR="00B65B10" w:rsidRDefault="000F66A5">
      <w:pPr>
        <w:pStyle w:val="BodyA"/>
        <w:rPr>
          <w:rFonts w:ascii="Times New Roman" w:eastAsia="Times New Roman" w:hAnsi="Times New Roman" w:cs="Times New Roman"/>
          <w:sz w:val="22"/>
          <w:szCs w:val="22"/>
        </w:rPr>
      </w:pPr>
      <w:r>
        <w:rPr>
          <w:rFonts w:ascii="Times New Roman" w:hAnsi="Times New Roman"/>
          <w:sz w:val="22"/>
          <w:szCs w:val="22"/>
        </w:rPr>
        <w:t>This study does carry several limitations. First, we could only control for 4 variables, which were the percentage of children without health insurance, percentage of children in pov</w:t>
      </w:r>
      <w:r>
        <w:rPr>
          <w:rFonts w:ascii="Times New Roman" w:hAnsi="Times New Roman"/>
          <w:sz w:val="22"/>
          <w:szCs w:val="22"/>
        </w:rPr>
        <w:t>erty, percentage of nonwhite residents and primary care physician shortages. However, when evaluating macro indicators of childhood health, one must consider that results could be impacted by a host of other factors, including type of health insurance, acc</w:t>
      </w:r>
      <w:r>
        <w:rPr>
          <w:rFonts w:ascii="Times New Roman" w:hAnsi="Times New Roman"/>
          <w:sz w:val="22"/>
          <w:szCs w:val="22"/>
        </w:rPr>
        <w:t>ess to healthy food, quality of early childhood education and other similar variables.</w:t>
      </w:r>
      <w:r>
        <w:rPr>
          <w:rFonts w:ascii="Times New Roman" w:hAnsi="Times New Roman"/>
          <w:sz w:val="22"/>
          <w:szCs w:val="22"/>
          <w:vertAlign w:val="superscript"/>
        </w:rPr>
        <w:t>11</w:t>
      </w:r>
      <w:r>
        <w:rPr>
          <w:rFonts w:ascii="Times New Roman" w:hAnsi="Times New Roman"/>
          <w:sz w:val="22"/>
          <w:szCs w:val="22"/>
        </w:rPr>
        <w:t xml:space="preserve"> </w:t>
      </w:r>
      <w:proofErr w:type="gramStart"/>
      <w:r>
        <w:rPr>
          <w:rFonts w:ascii="Times New Roman" w:hAnsi="Times New Roman"/>
          <w:sz w:val="22"/>
          <w:szCs w:val="22"/>
        </w:rPr>
        <w:t>We</w:t>
      </w:r>
      <w:proofErr w:type="gramEnd"/>
      <w:r>
        <w:rPr>
          <w:rFonts w:ascii="Times New Roman" w:hAnsi="Times New Roman"/>
          <w:sz w:val="22"/>
          <w:szCs w:val="22"/>
        </w:rPr>
        <w:t xml:space="preserve"> also did not weight states based on their </w:t>
      </w:r>
      <w:r>
        <w:rPr>
          <w:rFonts w:ascii="Times New Roman" w:hAnsi="Times New Roman"/>
          <w:sz w:val="22"/>
          <w:szCs w:val="22"/>
          <w:lang w:val="fr-FR"/>
        </w:rPr>
        <w:t xml:space="preserve">population.  </w:t>
      </w:r>
      <w:r>
        <w:rPr>
          <w:rFonts w:ascii="Times New Roman" w:hAnsi="Times New Roman"/>
          <w:sz w:val="22"/>
          <w:szCs w:val="22"/>
        </w:rPr>
        <w:t>One could argue that this would allow states with small juvenile populations, such as Vermont and Wyoming, to</w:t>
      </w:r>
      <w:r>
        <w:rPr>
          <w:rFonts w:ascii="Times New Roman" w:hAnsi="Times New Roman"/>
          <w:sz w:val="22"/>
          <w:szCs w:val="22"/>
        </w:rPr>
        <w:t xml:space="preserve"> have a disproportionate impact on the overall statistics of the groups of Democratic-leaning or Republican-leaning states, respectively</w:t>
      </w:r>
      <w:commentRangeStart w:id="13"/>
      <w:r>
        <w:rPr>
          <w:rFonts w:ascii="Times New Roman" w:hAnsi="Times New Roman"/>
          <w:sz w:val="22"/>
          <w:szCs w:val="22"/>
        </w:rPr>
        <w:t>.</w:t>
      </w:r>
      <w:commentRangeEnd w:id="13"/>
      <w:r>
        <w:commentReference w:id="13"/>
      </w:r>
      <w:r>
        <w:rPr>
          <w:rFonts w:ascii="Times New Roman" w:hAnsi="Times New Roman"/>
          <w:sz w:val="22"/>
          <w:szCs w:val="22"/>
        </w:rPr>
        <w:t xml:space="preserve">  </w:t>
      </w:r>
    </w:p>
    <w:p w14:paraId="7AA49EEB" w14:textId="77777777" w:rsidR="00B65B10" w:rsidRDefault="00B65B10">
      <w:pPr>
        <w:pStyle w:val="BodyA"/>
        <w:rPr>
          <w:rFonts w:ascii="Times New Roman" w:eastAsia="Times New Roman" w:hAnsi="Times New Roman" w:cs="Times New Roman"/>
          <w:sz w:val="22"/>
          <w:szCs w:val="22"/>
        </w:rPr>
      </w:pPr>
    </w:p>
    <w:p w14:paraId="18718E71" w14:textId="77777777" w:rsidR="00B65B10" w:rsidRDefault="000F66A5">
      <w:pPr>
        <w:pStyle w:val="BodyA"/>
        <w:rPr>
          <w:rFonts w:ascii="Times New Roman" w:eastAsia="Times New Roman" w:hAnsi="Times New Roman" w:cs="Times New Roman"/>
          <w:sz w:val="22"/>
          <w:szCs w:val="22"/>
        </w:rPr>
      </w:pPr>
      <w:r>
        <w:rPr>
          <w:rFonts w:ascii="Times New Roman" w:hAnsi="Times New Roman"/>
          <w:sz w:val="22"/>
          <w:szCs w:val="22"/>
        </w:rPr>
        <w:t>Finally, the current study analyzed data from 2012-2016. Inclusion of additional years could determine if our st</w:t>
      </w:r>
      <w:r>
        <w:rPr>
          <w:rFonts w:ascii="Times New Roman" w:hAnsi="Times New Roman"/>
          <w:sz w:val="22"/>
          <w:szCs w:val="22"/>
        </w:rPr>
        <w:t>udy</w:t>
      </w:r>
      <w:r>
        <w:rPr>
          <w:rFonts w:ascii="Times New Roman" w:hAnsi="Times New Roman"/>
          <w:sz w:val="22"/>
          <w:szCs w:val="22"/>
        </w:rPr>
        <w:t>’</w:t>
      </w:r>
      <w:r>
        <w:rPr>
          <w:rFonts w:ascii="Times New Roman" w:hAnsi="Times New Roman"/>
          <w:sz w:val="22"/>
          <w:szCs w:val="22"/>
        </w:rPr>
        <w:t xml:space="preserve">s findings remain preserved over a longer time interval. Further, given that our study period overlapped only with the Obama administration, future research spanning multiple presidential </w:t>
      </w:r>
      <w:r>
        <w:rPr>
          <w:rFonts w:ascii="Times New Roman" w:hAnsi="Times New Roman"/>
          <w:sz w:val="22"/>
          <w:szCs w:val="22"/>
          <w:lang w:val="fr-FR"/>
        </w:rPr>
        <w:t xml:space="preserve">administrations </w:t>
      </w:r>
      <w:r>
        <w:rPr>
          <w:rFonts w:ascii="Times New Roman" w:hAnsi="Times New Roman"/>
          <w:sz w:val="22"/>
          <w:szCs w:val="22"/>
        </w:rPr>
        <w:t>could determine whether the president</w:t>
      </w:r>
      <w:r>
        <w:rPr>
          <w:rFonts w:ascii="Times New Roman" w:hAnsi="Times New Roman"/>
          <w:sz w:val="22"/>
          <w:szCs w:val="22"/>
        </w:rPr>
        <w:t>’</w:t>
      </w:r>
      <w:r>
        <w:rPr>
          <w:rFonts w:ascii="Times New Roman" w:hAnsi="Times New Roman"/>
          <w:sz w:val="22"/>
          <w:szCs w:val="22"/>
        </w:rPr>
        <w:t>s politica</w:t>
      </w:r>
      <w:r>
        <w:rPr>
          <w:rFonts w:ascii="Times New Roman" w:hAnsi="Times New Roman"/>
          <w:sz w:val="22"/>
          <w:szCs w:val="22"/>
        </w:rPr>
        <w:t>l affiliation plays a role in affecting measures of childhood health.  We chose to focus on childhood health outcomes at the state level, but additional studies could be performed at the county or voting district level. This type of granular approach could</w:t>
      </w:r>
      <w:r>
        <w:rPr>
          <w:rFonts w:ascii="Times New Roman" w:hAnsi="Times New Roman"/>
          <w:sz w:val="22"/>
          <w:szCs w:val="22"/>
        </w:rPr>
        <w:t xml:space="preserve"> potentially reveal which policies or regulations lead to improved health for children.</w:t>
      </w:r>
    </w:p>
    <w:p w14:paraId="57723C46" w14:textId="77777777" w:rsidR="00B65B10" w:rsidRDefault="00B65B10">
      <w:pPr>
        <w:pStyle w:val="BodyA"/>
        <w:rPr>
          <w:rFonts w:ascii="Times New Roman" w:eastAsia="Times New Roman" w:hAnsi="Times New Roman" w:cs="Times New Roman"/>
          <w:sz w:val="22"/>
          <w:szCs w:val="22"/>
        </w:rPr>
      </w:pPr>
    </w:p>
    <w:p w14:paraId="547F1E3F" w14:textId="77777777" w:rsidR="00B65B10" w:rsidRDefault="000F66A5">
      <w:pPr>
        <w:pStyle w:val="BodyA"/>
        <w:rPr>
          <w:rFonts w:ascii="Times New Roman" w:eastAsia="Times New Roman" w:hAnsi="Times New Roman" w:cs="Times New Roman"/>
          <w:sz w:val="22"/>
          <w:szCs w:val="22"/>
        </w:rPr>
      </w:pPr>
      <w:r>
        <w:rPr>
          <w:rFonts w:ascii="Times New Roman" w:hAnsi="Times New Roman"/>
          <w:sz w:val="22"/>
          <w:szCs w:val="22"/>
        </w:rPr>
        <w:lastRenderedPageBreak/>
        <w:t>Despite these limitations, we feel that the current study can help further inform the discussion of what drives disparities of childhood health in the US. Furthermore,</w:t>
      </w:r>
      <w:r>
        <w:rPr>
          <w:rFonts w:ascii="Times New Roman" w:hAnsi="Times New Roman"/>
          <w:sz w:val="22"/>
          <w:szCs w:val="22"/>
        </w:rPr>
        <w:t xml:space="preserve"> the Bonferroni adjustment of p&lt;0.003 used in this study, could be considered an extremely strict statistical threshold to some. Had we utilized a traditional p-value of 0.05 to denote statistical significance, then our analysis would have revealed many mo</w:t>
      </w:r>
      <w:r>
        <w:rPr>
          <w:rFonts w:ascii="Times New Roman" w:hAnsi="Times New Roman"/>
          <w:sz w:val="22"/>
          <w:szCs w:val="22"/>
        </w:rPr>
        <w:t>re significant variables. For instance, we previously stated that bivariate regression analysis revealed 9 out of 14 health outcomes to be statistically superior in Democratic-leaning states, while the other five were not statistically different. But a thr</w:t>
      </w:r>
      <w:r>
        <w:rPr>
          <w:rFonts w:ascii="Times New Roman" w:hAnsi="Times New Roman"/>
          <w:sz w:val="22"/>
          <w:szCs w:val="22"/>
        </w:rPr>
        <w:t>eshold of 0.05 would have yielded statistically different results for 12 of the 14 childhood health measures. Similar to our prior findings, all 12 of these variables would have been superior in Democratic-leaning states, while Republican-leaning states wo</w:t>
      </w:r>
      <w:r>
        <w:rPr>
          <w:rFonts w:ascii="Times New Roman" w:hAnsi="Times New Roman"/>
          <w:sz w:val="22"/>
          <w:szCs w:val="22"/>
        </w:rPr>
        <w:t xml:space="preserve">uld have had no superior outcomes. </w:t>
      </w:r>
    </w:p>
    <w:p w14:paraId="2BB84868" w14:textId="77777777" w:rsidR="00B65B10" w:rsidRDefault="00B65B10">
      <w:pPr>
        <w:pStyle w:val="BodyA"/>
        <w:rPr>
          <w:rFonts w:ascii="Times New Roman" w:eastAsia="Times New Roman" w:hAnsi="Times New Roman" w:cs="Times New Roman"/>
          <w:sz w:val="22"/>
          <w:szCs w:val="22"/>
        </w:rPr>
      </w:pPr>
    </w:p>
    <w:p w14:paraId="57BE7860" w14:textId="77777777" w:rsidR="00B65B10" w:rsidRDefault="000F66A5">
      <w:pPr>
        <w:pStyle w:val="BodyA"/>
        <w:rPr>
          <w:rFonts w:ascii="Times New Roman" w:eastAsia="Times New Roman" w:hAnsi="Times New Roman" w:cs="Times New Roman"/>
          <w:sz w:val="22"/>
          <w:szCs w:val="22"/>
        </w:rPr>
      </w:pPr>
      <w:r>
        <w:rPr>
          <w:rFonts w:ascii="Times New Roman" w:hAnsi="Times New Roman"/>
          <w:sz w:val="22"/>
          <w:szCs w:val="22"/>
        </w:rPr>
        <w:t>As one of the first studies to link childhood health to state-level political partisanship, our study highlights an important association that has previously gone unrecognized. Further research could attempt to pinpoint</w:t>
      </w:r>
      <w:r>
        <w:rPr>
          <w:rFonts w:ascii="Times New Roman" w:hAnsi="Times New Roman"/>
          <w:sz w:val="22"/>
          <w:szCs w:val="22"/>
        </w:rPr>
        <w:t xml:space="preserve"> which specific policies have led to these discrepant health outcomes and, thus, give US states conclusive information about how to improve the health of their juvenile populations.  </w:t>
      </w:r>
    </w:p>
    <w:p w14:paraId="411CD65D" w14:textId="77777777" w:rsidR="00B65B10" w:rsidRDefault="00B65B10">
      <w:pPr>
        <w:pStyle w:val="BodyA"/>
        <w:rPr>
          <w:rFonts w:ascii="Times New Roman" w:eastAsia="Times New Roman" w:hAnsi="Times New Roman" w:cs="Times New Roman"/>
          <w:sz w:val="22"/>
          <w:szCs w:val="22"/>
        </w:rPr>
      </w:pPr>
    </w:p>
    <w:p w14:paraId="0A587F50" w14:textId="77777777" w:rsidR="00B65B10" w:rsidRDefault="00B65B10">
      <w:pPr>
        <w:pStyle w:val="BodyA"/>
        <w:rPr>
          <w:rFonts w:ascii="Times New Roman" w:eastAsia="Times New Roman" w:hAnsi="Times New Roman" w:cs="Times New Roman"/>
          <w:sz w:val="22"/>
          <w:szCs w:val="22"/>
        </w:rPr>
      </w:pPr>
    </w:p>
    <w:p w14:paraId="0018C528" w14:textId="77777777" w:rsidR="00B65B10" w:rsidRDefault="000F66A5">
      <w:pPr>
        <w:pStyle w:val="BodyA"/>
        <w:rPr>
          <w:rFonts w:ascii="Times New Roman" w:eastAsia="Times New Roman" w:hAnsi="Times New Roman" w:cs="Times New Roman"/>
          <w:b/>
          <w:bCs/>
          <w:sz w:val="22"/>
          <w:szCs w:val="22"/>
          <w:lang w:val="fr-FR"/>
        </w:rPr>
      </w:pPr>
      <w:proofErr w:type="spellStart"/>
      <w:r>
        <w:rPr>
          <w:rFonts w:ascii="Times New Roman" w:hAnsi="Times New Roman"/>
          <w:b/>
          <w:bCs/>
          <w:sz w:val="22"/>
          <w:szCs w:val="22"/>
          <w:lang w:val="fr-FR"/>
        </w:rPr>
        <w:t>References</w:t>
      </w:r>
      <w:proofErr w:type="spellEnd"/>
      <w:r>
        <w:rPr>
          <w:rFonts w:ascii="Times New Roman" w:hAnsi="Times New Roman"/>
          <w:b/>
          <w:bCs/>
          <w:sz w:val="22"/>
          <w:szCs w:val="22"/>
          <w:lang w:val="fr-FR"/>
        </w:rPr>
        <w:t> </w:t>
      </w:r>
      <w:r>
        <w:rPr>
          <w:rFonts w:ascii="Times New Roman" w:hAnsi="Times New Roman"/>
          <w:b/>
          <w:bCs/>
          <w:sz w:val="22"/>
          <w:szCs w:val="22"/>
          <w:lang w:val="fr-FR"/>
        </w:rPr>
        <w:t>:</w:t>
      </w:r>
    </w:p>
    <w:p w14:paraId="51503FA2" w14:textId="77777777" w:rsidR="00B65B10" w:rsidRDefault="00B65B10">
      <w:pPr>
        <w:pStyle w:val="BodyA"/>
        <w:rPr>
          <w:rFonts w:ascii="Times New Roman" w:eastAsia="Times New Roman" w:hAnsi="Times New Roman" w:cs="Times New Roman"/>
          <w:sz w:val="22"/>
          <w:szCs w:val="22"/>
        </w:rPr>
      </w:pPr>
    </w:p>
    <w:p w14:paraId="0EA61B39"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fldChar w:fldCharType="begin"/>
      </w:r>
      <w:r>
        <w:rPr>
          <w:rStyle w:val="Hyperlink0"/>
          <w:rFonts w:eastAsia="Calibri"/>
        </w:rPr>
        <w:instrText xml:space="preserve"> HYPERLINK "https://adobeindd.com/view/publications/76a932db-5c64-472a-b201-6534a25a6d03/1/publication-web-resources/pdf/PVI_Doc.pdf"</w:instrText>
      </w:r>
      <w:r>
        <w:rPr>
          <w:rStyle w:val="Hyperlink0"/>
          <w:rFonts w:eastAsia="Calibri"/>
        </w:rPr>
        <w:fldChar w:fldCharType="separate"/>
      </w:r>
      <w:r>
        <w:rPr>
          <w:rStyle w:val="Hyperlink0"/>
          <w:rFonts w:eastAsia="Calibri"/>
        </w:rPr>
        <w:t>1.</w:t>
      </w:r>
      <w:r>
        <w:rPr>
          <w:rStyle w:val="None"/>
          <w:rFonts w:ascii="Times New Roman" w:eastAsia="Times New Roman" w:hAnsi="Times New Roman" w:cs="Times New Roman"/>
          <w:sz w:val="22"/>
          <w:szCs w:val="22"/>
        </w:rPr>
        <w:tab/>
        <w:t xml:space="preserve">Nagle GA, </w:t>
      </w:r>
      <w:proofErr w:type="spellStart"/>
      <w:r>
        <w:rPr>
          <w:rStyle w:val="None"/>
          <w:rFonts w:ascii="Times New Roman" w:eastAsia="Times New Roman" w:hAnsi="Times New Roman" w:cs="Times New Roman"/>
          <w:sz w:val="22"/>
          <w:szCs w:val="22"/>
        </w:rPr>
        <w:t>Usry</w:t>
      </w:r>
      <w:proofErr w:type="spellEnd"/>
      <w:r>
        <w:rPr>
          <w:rStyle w:val="None"/>
          <w:rFonts w:ascii="Times New Roman" w:eastAsia="Times New Roman" w:hAnsi="Times New Roman" w:cs="Times New Roman"/>
          <w:sz w:val="22"/>
          <w:szCs w:val="22"/>
        </w:rPr>
        <w:t xml:space="preserve"> LR. Using public health strategies to shape early childhood policy. Am J Orthopsychiatry.</w:t>
      </w:r>
      <w:r>
        <w:rPr>
          <w:rStyle w:val="None"/>
          <w:rFonts w:ascii="Times New Roman" w:hAnsi="Times New Roman"/>
          <w:i/>
          <w:iCs/>
          <w:sz w:val="22"/>
          <w:szCs w:val="22"/>
        </w:rPr>
        <w:t xml:space="preserve"> </w:t>
      </w:r>
      <w:r>
        <w:rPr>
          <w:rStyle w:val="None"/>
          <w:rFonts w:ascii="Times New Roman" w:hAnsi="Times New Roman"/>
          <w:sz w:val="22"/>
          <w:szCs w:val="22"/>
        </w:rPr>
        <w:t>2016</w:t>
      </w:r>
      <w:proofErr w:type="gramStart"/>
      <w:r>
        <w:rPr>
          <w:rStyle w:val="None"/>
          <w:rFonts w:ascii="Times New Roman" w:hAnsi="Times New Roman"/>
          <w:sz w:val="22"/>
          <w:szCs w:val="22"/>
        </w:rPr>
        <w:t>;86</w:t>
      </w:r>
      <w:proofErr w:type="gramEnd"/>
      <w:r>
        <w:rPr>
          <w:rStyle w:val="None"/>
          <w:rFonts w:ascii="Times New Roman" w:hAnsi="Times New Roman"/>
          <w:sz w:val="22"/>
          <w:szCs w:val="22"/>
        </w:rPr>
        <w:t>(2):171-</w:t>
      </w:r>
      <w:r>
        <w:rPr>
          <w:rStyle w:val="None"/>
          <w:rFonts w:ascii="Times New Roman" w:hAnsi="Times New Roman"/>
          <w:sz w:val="22"/>
          <w:szCs w:val="22"/>
        </w:rPr>
        <w:t>178.</w:t>
      </w:r>
    </w:p>
    <w:p w14:paraId="156F1401"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2.</w:t>
      </w:r>
      <w:r>
        <w:rPr>
          <w:rStyle w:val="None"/>
          <w:rFonts w:ascii="Times New Roman" w:eastAsia="Times New Roman" w:hAnsi="Times New Roman" w:cs="Times New Roman"/>
          <w:sz w:val="22"/>
          <w:szCs w:val="22"/>
        </w:rPr>
        <w:tab/>
      </w:r>
      <w:proofErr w:type="spellStart"/>
      <w:r>
        <w:rPr>
          <w:rStyle w:val="None"/>
          <w:rFonts w:ascii="Times New Roman" w:eastAsia="Times New Roman" w:hAnsi="Times New Roman" w:cs="Times New Roman"/>
          <w:sz w:val="22"/>
          <w:szCs w:val="22"/>
        </w:rPr>
        <w:t>Kalmakis</w:t>
      </w:r>
      <w:proofErr w:type="spellEnd"/>
      <w:r>
        <w:rPr>
          <w:rStyle w:val="None"/>
          <w:rFonts w:ascii="Times New Roman" w:eastAsia="Times New Roman" w:hAnsi="Times New Roman" w:cs="Times New Roman"/>
          <w:sz w:val="22"/>
          <w:szCs w:val="22"/>
        </w:rPr>
        <w:t xml:space="preserve"> KA, Chandler GE. Health consequences of adverse childhood experiences: a systematic review. J Am </w:t>
      </w:r>
      <w:proofErr w:type="spellStart"/>
      <w:r>
        <w:rPr>
          <w:rStyle w:val="None"/>
          <w:rFonts w:ascii="Times New Roman" w:eastAsia="Times New Roman" w:hAnsi="Times New Roman" w:cs="Times New Roman"/>
          <w:sz w:val="22"/>
          <w:szCs w:val="22"/>
        </w:rPr>
        <w:t>Assoc</w:t>
      </w:r>
      <w:proofErr w:type="spellEnd"/>
      <w:r>
        <w:rPr>
          <w:rStyle w:val="None"/>
          <w:rFonts w:ascii="Times New Roman" w:eastAsia="Times New Roman" w:hAnsi="Times New Roman" w:cs="Times New Roman"/>
          <w:sz w:val="22"/>
          <w:szCs w:val="22"/>
        </w:rPr>
        <w:t xml:space="preserve"> Nurse </w:t>
      </w:r>
      <w:proofErr w:type="spellStart"/>
      <w:r>
        <w:rPr>
          <w:rStyle w:val="None"/>
          <w:rFonts w:ascii="Times New Roman" w:eastAsia="Times New Roman" w:hAnsi="Times New Roman" w:cs="Times New Roman"/>
          <w:sz w:val="22"/>
          <w:szCs w:val="22"/>
        </w:rPr>
        <w:t>Pract</w:t>
      </w:r>
      <w:proofErr w:type="spellEnd"/>
      <w:r>
        <w:rPr>
          <w:rStyle w:val="None"/>
          <w:rFonts w:ascii="Times New Roman" w:eastAsia="Times New Roman" w:hAnsi="Times New Roman" w:cs="Times New Roman"/>
          <w:sz w:val="22"/>
          <w:szCs w:val="22"/>
        </w:rPr>
        <w:t>.</w:t>
      </w:r>
      <w:r>
        <w:rPr>
          <w:rStyle w:val="None"/>
          <w:rFonts w:ascii="Times New Roman" w:hAnsi="Times New Roman"/>
          <w:i/>
          <w:iCs/>
          <w:sz w:val="22"/>
          <w:szCs w:val="22"/>
        </w:rPr>
        <w:t xml:space="preserve"> </w:t>
      </w:r>
      <w:r>
        <w:rPr>
          <w:rStyle w:val="None"/>
          <w:rFonts w:ascii="Times New Roman" w:hAnsi="Times New Roman"/>
          <w:sz w:val="22"/>
          <w:szCs w:val="22"/>
        </w:rPr>
        <w:t>2015</w:t>
      </w:r>
      <w:proofErr w:type="gramStart"/>
      <w:r>
        <w:rPr>
          <w:rStyle w:val="None"/>
          <w:rFonts w:ascii="Times New Roman" w:hAnsi="Times New Roman"/>
          <w:sz w:val="22"/>
          <w:szCs w:val="22"/>
        </w:rPr>
        <w:t>;2</w:t>
      </w:r>
      <w:proofErr w:type="gramEnd"/>
      <w:r>
        <w:rPr>
          <w:rStyle w:val="None"/>
          <w:rFonts w:ascii="Times New Roman" w:hAnsi="Times New Roman"/>
          <w:sz w:val="22"/>
          <w:szCs w:val="22"/>
        </w:rPr>
        <w:t>7(8):457-465.</w:t>
      </w:r>
    </w:p>
    <w:p w14:paraId="615F29FA"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3.</w:t>
      </w:r>
      <w:r>
        <w:rPr>
          <w:rStyle w:val="None"/>
          <w:rFonts w:ascii="Times New Roman" w:eastAsia="Times New Roman" w:hAnsi="Times New Roman" w:cs="Times New Roman"/>
          <w:sz w:val="22"/>
          <w:szCs w:val="22"/>
        </w:rPr>
        <w:tab/>
      </w:r>
      <w:proofErr w:type="spellStart"/>
      <w:r>
        <w:rPr>
          <w:rStyle w:val="None"/>
          <w:rFonts w:ascii="Times New Roman" w:eastAsia="Times New Roman" w:hAnsi="Times New Roman" w:cs="Times New Roman"/>
          <w:sz w:val="22"/>
          <w:szCs w:val="22"/>
        </w:rPr>
        <w:t>Sahoo</w:t>
      </w:r>
      <w:proofErr w:type="spellEnd"/>
      <w:r>
        <w:rPr>
          <w:rStyle w:val="None"/>
          <w:rFonts w:ascii="Times New Roman" w:eastAsia="Times New Roman" w:hAnsi="Times New Roman" w:cs="Times New Roman"/>
          <w:sz w:val="22"/>
          <w:szCs w:val="22"/>
        </w:rPr>
        <w:t xml:space="preserve"> K, </w:t>
      </w:r>
      <w:proofErr w:type="spellStart"/>
      <w:r>
        <w:rPr>
          <w:rStyle w:val="None"/>
          <w:rFonts w:ascii="Times New Roman" w:eastAsia="Times New Roman" w:hAnsi="Times New Roman" w:cs="Times New Roman"/>
          <w:sz w:val="22"/>
          <w:szCs w:val="22"/>
        </w:rPr>
        <w:t>Sahoo</w:t>
      </w:r>
      <w:proofErr w:type="spellEnd"/>
      <w:r>
        <w:rPr>
          <w:rStyle w:val="None"/>
          <w:rFonts w:ascii="Times New Roman" w:eastAsia="Times New Roman" w:hAnsi="Times New Roman" w:cs="Times New Roman"/>
          <w:sz w:val="22"/>
          <w:szCs w:val="22"/>
        </w:rPr>
        <w:t xml:space="preserve"> B, Choudhury AK, Sofi NY, Kumar R, </w:t>
      </w:r>
      <w:proofErr w:type="spellStart"/>
      <w:r>
        <w:rPr>
          <w:rStyle w:val="None"/>
          <w:rFonts w:ascii="Times New Roman" w:eastAsia="Times New Roman" w:hAnsi="Times New Roman" w:cs="Times New Roman"/>
          <w:sz w:val="22"/>
          <w:szCs w:val="22"/>
        </w:rPr>
        <w:t>Bhadoria</w:t>
      </w:r>
      <w:proofErr w:type="spellEnd"/>
      <w:r>
        <w:rPr>
          <w:rStyle w:val="None"/>
          <w:rFonts w:ascii="Times New Roman" w:eastAsia="Times New Roman" w:hAnsi="Times New Roman" w:cs="Times New Roman"/>
          <w:sz w:val="22"/>
          <w:szCs w:val="22"/>
        </w:rPr>
        <w:t xml:space="preserve"> AS. Childhood obesity: causes and consequ</w:t>
      </w:r>
      <w:r>
        <w:rPr>
          <w:rStyle w:val="None"/>
          <w:rFonts w:ascii="Times New Roman" w:eastAsia="Times New Roman" w:hAnsi="Times New Roman" w:cs="Times New Roman"/>
          <w:sz w:val="22"/>
          <w:szCs w:val="22"/>
        </w:rPr>
        <w:t>ences. J Family Med Prim Care.</w:t>
      </w:r>
      <w:r>
        <w:rPr>
          <w:rStyle w:val="None"/>
          <w:rFonts w:ascii="Times New Roman" w:hAnsi="Times New Roman"/>
          <w:i/>
          <w:iCs/>
          <w:sz w:val="22"/>
          <w:szCs w:val="22"/>
        </w:rPr>
        <w:t xml:space="preserve"> </w:t>
      </w:r>
      <w:r>
        <w:rPr>
          <w:rStyle w:val="None"/>
          <w:rFonts w:ascii="Times New Roman" w:hAnsi="Times New Roman"/>
          <w:sz w:val="22"/>
          <w:szCs w:val="22"/>
        </w:rPr>
        <w:t>2015</w:t>
      </w:r>
      <w:proofErr w:type="gramStart"/>
      <w:r>
        <w:rPr>
          <w:rStyle w:val="None"/>
          <w:rFonts w:ascii="Times New Roman" w:hAnsi="Times New Roman"/>
          <w:sz w:val="22"/>
          <w:szCs w:val="22"/>
        </w:rPr>
        <w:t>;</w:t>
      </w:r>
      <w:proofErr w:type="gramEnd"/>
      <w:r>
        <w:rPr>
          <w:rStyle w:val="None"/>
          <w:rFonts w:ascii="Times New Roman" w:hAnsi="Times New Roman"/>
          <w:sz w:val="22"/>
          <w:szCs w:val="22"/>
        </w:rPr>
        <w:t>4(2):187-192.</w:t>
      </w:r>
    </w:p>
    <w:p w14:paraId="1ADA3DD4"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4.</w:t>
      </w:r>
      <w:r>
        <w:rPr>
          <w:rStyle w:val="None"/>
          <w:rFonts w:ascii="Times New Roman" w:eastAsia="Times New Roman" w:hAnsi="Times New Roman" w:cs="Times New Roman"/>
          <w:sz w:val="22"/>
          <w:szCs w:val="22"/>
        </w:rPr>
        <w:tab/>
        <w:t xml:space="preserve">Choi KH, Martinson ML. The relationship between low birthweight and childhood health: disparities by race, ethnicity, and national origin. Ann </w:t>
      </w:r>
      <w:proofErr w:type="spellStart"/>
      <w:r>
        <w:rPr>
          <w:rStyle w:val="None"/>
          <w:rFonts w:ascii="Times New Roman" w:eastAsia="Times New Roman" w:hAnsi="Times New Roman" w:cs="Times New Roman"/>
          <w:sz w:val="22"/>
          <w:szCs w:val="22"/>
        </w:rPr>
        <w:t>Epidemiol</w:t>
      </w:r>
      <w:proofErr w:type="spellEnd"/>
      <w:r>
        <w:rPr>
          <w:rStyle w:val="None"/>
          <w:rFonts w:ascii="Times New Roman" w:eastAsia="Times New Roman" w:hAnsi="Times New Roman" w:cs="Times New Roman"/>
          <w:sz w:val="22"/>
          <w:szCs w:val="22"/>
        </w:rPr>
        <w:t>.</w:t>
      </w:r>
      <w:r>
        <w:rPr>
          <w:rStyle w:val="None"/>
          <w:rFonts w:ascii="Times New Roman" w:hAnsi="Times New Roman"/>
          <w:i/>
          <w:iCs/>
          <w:sz w:val="22"/>
          <w:szCs w:val="22"/>
        </w:rPr>
        <w:t xml:space="preserve"> </w:t>
      </w:r>
      <w:r>
        <w:rPr>
          <w:rStyle w:val="None"/>
          <w:rFonts w:ascii="Times New Roman" w:hAnsi="Times New Roman"/>
          <w:sz w:val="22"/>
          <w:szCs w:val="22"/>
        </w:rPr>
        <w:t>2018</w:t>
      </w:r>
      <w:proofErr w:type="gramStart"/>
      <w:r>
        <w:rPr>
          <w:rStyle w:val="None"/>
          <w:rFonts w:ascii="Times New Roman" w:hAnsi="Times New Roman"/>
          <w:sz w:val="22"/>
          <w:szCs w:val="22"/>
        </w:rPr>
        <w:t>;2</w:t>
      </w:r>
      <w:proofErr w:type="gramEnd"/>
      <w:r>
        <w:rPr>
          <w:rStyle w:val="None"/>
          <w:rFonts w:ascii="Times New Roman" w:hAnsi="Times New Roman"/>
          <w:sz w:val="22"/>
          <w:szCs w:val="22"/>
        </w:rPr>
        <w:t>8(10):704-709.e704.</w:t>
      </w:r>
    </w:p>
    <w:p w14:paraId="4182B7F8"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5.</w:t>
      </w:r>
      <w:r>
        <w:rPr>
          <w:rStyle w:val="None"/>
          <w:rFonts w:ascii="Times New Roman" w:eastAsia="Times New Roman" w:hAnsi="Times New Roman" w:cs="Times New Roman"/>
          <w:sz w:val="22"/>
          <w:szCs w:val="22"/>
        </w:rPr>
        <w:tab/>
      </w:r>
      <w:proofErr w:type="spellStart"/>
      <w:r>
        <w:rPr>
          <w:rStyle w:val="None"/>
          <w:rFonts w:ascii="Times New Roman" w:eastAsia="Times New Roman" w:hAnsi="Times New Roman" w:cs="Times New Roman"/>
          <w:sz w:val="22"/>
          <w:szCs w:val="22"/>
        </w:rPr>
        <w:t>Chehade</w:t>
      </w:r>
      <w:proofErr w:type="spellEnd"/>
      <w:r>
        <w:rPr>
          <w:rStyle w:val="None"/>
          <w:rFonts w:ascii="Times New Roman" w:eastAsia="Times New Roman" w:hAnsi="Times New Roman" w:cs="Times New Roman"/>
          <w:sz w:val="22"/>
          <w:szCs w:val="22"/>
        </w:rPr>
        <w:t xml:space="preserve"> H, </w:t>
      </w:r>
      <w:proofErr w:type="spellStart"/>
      <w:r>
        <w:rPr>
          <w:rStyle w:val="None"/>
          <w:rFonts w:ascii="Times New Roman" w:eastAsia="Times New Roman" w:hAnsi="Times New Roman" w:cs="Times New Roman"/>
          <w:sz w:val="22"/>
          <w:szCs w:val="22"/>
        </w:rPr>
        <w:t>Simeoni</w:t>
      </w:r>
      <w:proofErr w:type="spellEnd"/>
      <w:r>
        <w:rPr>
          <w:rStyle w:val="None"/>
          <w:rFonts w:ascii="Times New Roman" w:eastAsia="Times New Roman" w:hAnsi="Times New Roman" w:cs="Times New Roman"/>
          <w:sz w:val="22"/>
          <w:szCs w:val="22"/>
        </w:rPr>
        <w:t xml:space="preserve"> U</w:t>
      </w:r>
      <w:r>
        <w:rPr>
          <w:rStyle w:val="None"/>
          <w:rFonts w:ascii="Times New Roman" w:eastAsia="Times New Roman" w:hAnsi="Times New Roman" w:cs="Times New Roman"/>
          <w:sz w:val="22"/>
          <w:szCs w:val="22"/>
        </w:rPr>
        <w:t xml:space="preserve">, </w:t>
      </w:r>
      <w:proofErr w:type="spellStart"/>
      <w:r>
        <w:rPr>
          <w:rStyle w:val="None"/>
          <w:rFonts w:ascii="Times New Roman" w:eastAsia="Times New Roman" w:hAnsi="Times New Roman" w:cs="Times New Roman"/>
          <w:sz w:val="22"/>
          <w:szCs w:val="22"/>
        </w:rPr>
        <w:t>Guignard</w:t>
      </w:r>
      <w:proofErr w:type="spellEnd"/>
      <w:r>
        <w:rPr>
          <w:rStyle w:val="None"/>
          <w:rFonts w:ascii="Times New Roman" w:eastAsia="Times New Roman" w:hAnsi="Times New Roman" w:cs="Times New Roman"/>
          <w:sz w:val="22"/>
          <w:szCs w:val="22"/>
        </w:rPr>
        <w:t xml:space="preserve"> JP, </w:t>
      </w:r>
      <w:proofErr w:type="spellStart"/>
      <w:r>
        <w:rPr>
          <w:rStyle w:val="None"/>
          <w:rFonts w:ascii="Times New Roman" w:eastAsia="Times New Roman" w:hAnsi="Times New Roman" w:cs="Times New Roman"/>
          <w:sz w:val="22"/>
          <w:szCs w:val="22"/>
        </w:rPr>
        <w:t>Boubred</w:t>
      </w:r>
      <w:proofErr w:type="spellEnd"/>
      <w:r>
        <w:rPr>
          <w:rStyle w:val="None"/>
          <w:rFonts w:ascii="Times New Roman" w:eastAsia="Times New Roman" w:hAnsi="Times New Roman" w:cs="Times New Roman"/>
          <w:sz w:val="22"/>
          <w:szCs w:val="22"/>
        </w:rPr>
        <w:t xml:space="preserve"> F. Preterm Birth: Long Term Cardiovascular and Renal Consequences. </w:t>
      </w:r>
      <w:proofErr w:type="spellStart"/>
      <w:r>
        <w:rPr>
          <w:rStyle w:val="None"/>
          <w:rFonts w:ascii="Times New Roman" w:eastAsia="Times New Roman" w:hAnsi="Times New Roman" w:cs="Times New Roman"/>
          <w:sz w:val="22"/>
          <w:szCs w:val="22"/>
        </w:rPr>
        <w:t>Curr</w:t>
      </w:r>
      <w:proofErr w:type="spellEnd"/>
      <w:r>
        <w:rPr>
          <w:rStyle w:val="None"/>
          <w:rFonts w:ascii="Times New Roman" w:eastAsia="Times New Roman" w:hAnsi="Times New Roman" w:cs="Times New Roman"/>
          <w:sz w:val="22"/>
          <w:szCs w:val="22"/>
        </w:rPr>
        <w:t xml:space="preserve"> </w:t>
      </w:r>
      <w:proofErr w:type="spellStart"/>
      <w:r>
        <w:rPr>
          <w:rStyle w:val="None"/>
          <w:rFonts w:ascii="Times New Roman" w:eastAsia="Times New Roman" w:hAnsi="Times New Roman" w:cs="Times New Roman"/>
          <w:sz w:val="22"/>
          <w:szCs w:val="22"/>
        </w:rPr>
        <w:t>Pediatr</w:t>
      </w:r>
      <w:proofErr w:type="spellEnd"/>
      <w:r>
        <w:rPr>
          <w:rStyle w:val="None"/>
          <w:rFonts w:ascii="Times New Roman" w:eastAsia="Times New Roman" w:hAnsi="Times New Roman" w:cs="Times New Roman"/>
          <w:sz w:val="22"/>
          <w:szCs w:val="22"/>
        </w:rPr>
        <w:t xml:space="preserve"> Rev.</w:t>
      </w:r>
      <w:r>
        <w:rPr>
          <w:rStyle w:val="None"/>
          <w:rFonts w:ascii="Times New Roman" w:hAnsi="Times New Roman"/>
          <w:i/>
          <w:iCs/>
          <w:sz w:val="22"/>
          <w:szCs w:val="22"/>
        </w:rPr>
        <w:t xml:space="preserve"> </w:t>
      </w:r>
      <w:r>
        <w:rPr>
          <w:rStyle w:val="None"/>
          <w:rFonts w:ascii="Times New Roman" w:hAnsi="Times New Roman"/>
          <w:sz w:val="22"/>
          <w:szCs w:val="22"/>
        </w:rPr>
        <w:t>2018</w:t>
      </w:r>
      <w:proofErr w:type="gramStart"/>
      <w:r>
        <w:rPr>
          <w:rStyle w:val="None"/>
          <w:rFonts w:ascii="Times New Roman" w:hAnsi="Times New Roman"/>
          <w:sz w:val="22"/>
          <w:szCs w:val="22"/>
        </w:rPr>
        <w:t>;1</w:t>
      </w:r>
      <w:proofErr w:type="gramEnd"/>
      <w:r>
        <w:rPr>
          <w:rStyle w:val="None"/>
          <w:rFonts w:ascii="Times New Roman" w:hAnsi="Times New Roman"/>
          <w:sz w:val="22"/>
          <w:szCs w:val="22"/>
        </w:rPr>
        <w:t>4(4):219-226.</w:t>
      </w:r>
    </w:p>
    <w:p w14:paraId="4ED889A6"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6.</w:t>
      </w:r>
      <w:r>
        <w:rPr>
          <w:rStyle w:val="None"/>
          <w:rFonts w:ascii="Times New Roman" w:eastAsia="Times New Roman" w:hAnsi="Times New Roman" w:cs="Times New Roman"/>
          <w:sz w:val="22"/>
          <w:szCs w:val="22"/>
        </w:rPr>
        <w:tab/>
      </w:r>
      <w:proofErr w:type="spellStart"/>
      <w:r>
        <w:rPr>
          <w:rStyle w:val="None"/>
          <w:rFonts w:ascii="Times New Roman" w:eastAsia="Times New Roman" w:hAnsi="Times New Roman" w:cs="Times New Roman"/>
          <w:sz w:val="22"/>
          <w:szCs w:val="22"/>
        </w:rPr>
        <w:t>Laditka</w:t>
      </w:r>
      <w:proofErr w:type="spellEnd"/>
      <w:r>
        <w:rPr>
          <w:rStyle w:val="None"/>
          <w:rFonts w:ascii="Times New Roman" w:eastAsia="Times New Roman" w:hAnsi="Times New Roman" w:cs="Times New Roman"/>
          <w:sz w:val="22"/>
          <w:szCs w:val="22"/>
        </w:rPr>
        <w:t xml:space="preserve"> JN, </w:t>
      </w:r>
      <w:proofErr w:type="spellStart"/>
      <w:r>
        <w:rPr>
          <w:rStyle w:val="None"/>
          <w:rFonts w:ascii="Times New Roman" w:eastAsia="Times New Roman" w:hAnsi="Times New Roman" w:cs="Times New Roman"/>
          <w:sz w:val="22"/>
          <w:szCs w:val="22"/>
        </w:rPr>
        <w:t>Laditka</w:t>
      </w:r>
      <w:proofErr w:type="spellEnd"/>
      <w:r>
        <w:rPr>
          <w:rStyle w:val="None"/>
          <w:rFonts w:ascii="Times New Roman" w:eastAsia="Times New Roman" w:hAnsi="Times New Roman" w:cs="Times New Roman"/>
          <w:sz w:val="22"/>
          <w:szCs w:val="22"/>
        </w:rPr>
        <w:t xml:space="preserve"> SB. Lifetime Disadvantages after Childhood Adversity: Health Problems Limiting Work and Shorter Life. Ann</w:t>
      </w:r>
      <w:r>
        <w:rPr>
          <w:rStyle w:val="None"/>
          <w:rFonts w:ascii="Times New Roman" w:eastAsia="Times New Roman" w:hAnsi="Times New Roman" w:cs="Times New Roman"/>
          <w:sz w:val="22"/>
          <w:szCs w:val="22"/>
        </w:rPr>
        <w:t xml:space="preserve"> Am </w:t>
      </w:r>
      <w:proofErr w:type="spellStart"/>
      <w:r>
        <w:rPr>
          <w:rStyle w:val="None"/>
          <w:rFonts w:ascii="Times New Roman" w:eastAsia="Times New Roman" w:hAnsi="Times New Roman" w:cs="Times New Roman"/>
          <w:sz w:val="22"/>
          <w:szCs w:val="22"/>
        </w:rPr>
        <w:t>Acad</w:t>
      </w:r>
      <w:proofErr w:type="spellEnd"/>
      <w:r>
        <w:rPr>
          <w:rStyle w:val="None"/>
          <w:rFonts w:ascii="Times New Roman" w:eastAsia="Times New Roman" w:hAnsi="Times New Roman" w:cs="Times New Roman"/>
          <w:sz w:val="22"/>
          <w:szCs w:val="22"/>
        </w:rPr>
        <w:t xml:space="preserve"> Pol </w:t>
      </w:r>
      <w:proofErr w:type="spellStart"/>
      <w:r>
        <w:rPr>
          <w:rStyle w:val="None"/>
          <w:rFonts w:ascii="Times New Roman" w:eastAsia="Times New Roman" w:hAnsi="Times New Roman" w:cs="Times New Roman"/>
          <w:sz w:val="22"/>
          <w:szCs w:val="22"/>
        </w:rPr>
        <w:t>Soc</w:t>
      </w:r>
      <w:proofErr w:type="spellEnd"/>
      <w:r>
        <w:rPr>
          <w:rStyle w:val="None"/>
          <w:rFonts w:ascii="Times New Roman" w:eastAsia="Times New Roman" w:hAnsi="Times New Roman" w:cs="Times New Roman"/>
          <w:sz w:val="22"/>
          <w:szCs w:val="22"/>
        </w:rPr>
        <w:t xml:space="preserve"> Sci.</w:t>
      </w:r>
      <w:r>
        <w:rPr>
          <w:rStyle w:val="None"/>
          <w:rFonts w:ascii="Times New Roman" w:hAnsi="Times New Roman"/>
          <w:i/>
          <w:iCs/>
          <w:sz w:val="22"/>
          <w:szCs w:val="22"/>
        </w:rPr>
        <w:t xml:space="preserve"> </w:t>
      </w:r>
      <w:r>
        <w:rPr>
          <w:rStyle w:val="None"/>
          <w:rFonts w:ascii="Times New Roman" w:hAnsi="Times New Roman"/>
          <w:sz w:val="22"/>
          <w:szCs w:val="22"/>
        </w:rPr>
        <w:t>2018</w:t>
      </w:r>
      <w:proofErr w:type="gramStart"/>
      <w:r>
        <w:rPr>
          <w:rStyle w:val="None"/>
          <w:rFonts w:ascii="Times New Roman" w:hAnsi="Times New Roman"/>
          <w:sz w:val="22"/>
          <w:szCs w:val="22"/>
        </w:rPr>
        <w:t>;68</w:t>
      </w:r>
      <w:proofErr w:type="gramEnd"/>
      <w:r>
        <w:rPr>
          <w:rStyle w:val="None"/>
          <w:rFonts w:ascii="Times New Roman" w:hAnsi="Times New Roman"/>
          <w:sz w:val="22"/>
          <w:szCs w:val="22"/>
        </w:rPr>
        <w:t>0(1):259-277.</w:t>
      </w:r>
    </w:p>
    <w:p w14:paraId="64257600"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7.</w:t>
      </w:r>
      <w:r>
        <w:rPr>
          <w:rStyle w:val="None"/>
          <w:rFonts w:ascii="Times New Roman" w:eastAsia="Times New Roman" w:hAnsi="Times New Roman" w:cs="Times New Roman"/>
          <w:sz w:val="22"/>
          <w:szCs w:val="22"/>
        </w:rPr>
        <w:tab/>
        <w:t xml:space="preserve">Wu XY, Kirk SFL, </w:t>
      </w:r>
      <w:proofErr w:type="spellStart"/>
      <w:r>
        <w:rPr>
          <w:rStyle w:val="None"/>
          <w:rFonts w:ascii="Times New Roman" w:eastAsia="Times New Roman" w:hAnsi="Times New Roman" w:cs="Times New Roman"/>
          <w:sz w:val="22"/>
          <w:szCs w:val="22"/>
        </w:rPr>
        <w:t>Ohinmaa</w:t>
      </w:r>
      <w:proofErr w:type="spellEnd"/>
      <w:r>
        <w:rPr>
          <w:rStyle w:val="None"/>
          <w:rFonts w:ascii="Times New Roman" w:eastAsia="Times New Roman" w:hAnsi="Times New Roman" w:cs="Times New Roman"/>
          <w:sz w:val="22"/>
          <w:szCs w:val="22"/>
        </w:rPr>
        <w:t xml:space="preserve"> A, </w:t>
      </w:r>
      <w:proofErr w:type="spellStart"/>
      <w:r>
        <w:rPr>
          <w:rStyle w:val="None"/>
          <w:rFonts w:ascii="Times New Roman" w:eastAsia="Times New Roman" w:hAnsi="Times New Roman" w:cs="Times New Roman"/>
          <w:sz w:val="22"/>
          <w:szCs w:val="22"/>
        </w:rPr>
        <w:t>Veugelers</w:t>
      </w:r>
      <w:proofErr w:type="spellEnd"/>
      <w:r>
        <w:rPr>
          <w:rStyle w:val="None"/>
          <w:rFonts w:ascii="Times New Roman" w:eastAsia="Times New Roman" w:hAnsi="Times New Roman" w:cs="Times New Roman"/>
          <w:sz w:val="22"/>
          <w:szCs w:val="22"/>
        </w:rPr>
        <w:t xml:space="preserve"> PJ. The importance of health </w:t>
      </w:r>
      <w:proofErr w:type="spellStart"/>
      <w:r>
        <w:rPr>
          <w:rStyle w:val="None"/>
          <w:rFonts w:ascii="Times New Roman" w:eastAsia="Times New Roman" w:hAnsi="Times New Roman" w:cs="Times New Roman"/>
          <w:sz w:val="22"/>
          <w:szCs w:val="22"/>
        </w:rPr>
        <w:t>behaviours</w:t>
      </w:r>
      <w:proofErr w:type="spellEnd"/>
      <w:r>
        <w:rPr>
          <w:rStyle w:val="None"/>
          <w:rFonts w:ascii="Times New Roman" w:eastAsia="Times New Roman" w:hAnsi="Times New Roman" w:cs="Times New Roman"/>
          <w:sz w:val="22"/>
          <w:szCs w:val="22"/>
        </w:rPr>
        <w:t xml:space="preserve"> in childhood for the development of internalizing disorders during adolescence. BMC Psychol.</w:t>
      </w:r>
      <w:r>
        <w:rPr>
          <w:rStyle w:val="None"/>
          <w:rFonts w:ascii="Times New Roman" w:hAnsi="Times New Roman"/>
          <w:i/>
          <w:iCs/>
          <w:sz w:val="22"/>
          <w:szCs w:val="22"/>
        </w:rPr>
        <w:t xml:space="preserve"> </w:t>
      </w:r>
      <w:r>
        <w:rPr>
          <w:rStyle w:val="None"/>
          <w:rFonts w:ascii="Times New Roman" w:hAnsi="Times New Roman"/>
          <w:sz w:val="22"/>
          <w:szCs w:val="22"/>
        </w:rPr>
        <w:t>2017</w:t>
      </w:r>
      <w:proofErr w:type="gramStart"/>
      <w:r>
        <w:rPr>
          <w:rStyle w:val="None"/>
          <w:rFonts w:ascii="Times New Roman" w:hAnsi="Times New Roman"/>
          <w:sz w:val="22"/>
          <w:szCs w:val="22"/>
        </w:rPr>
        <w:t>;</w:t>
      </w:r>
      <w:proofErr w:type="gramEnd"/>
      <w:r>
        <w:rPr>
          <w:rStyle w:val="None"/>
          <w:rFonts w:ascii="Times New Roman" w:hAnsi="Times New Roman"/>
          <w:sz w:val="22"/>
          <w:szCs w:val="22"/>
        </w:rPr>
        <w:t>5(1):38.</w:t>
      </w:r>
    </w:p>
    <w:p w14:paraId="0C2CCFE5"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8.</w:t>
      </w:r>
      <w:r>
        <w:rPr>
          <w:rStyle w:val="None"/>
          <w:rFonts w:ascii="Times New Roman" w:eastAsia="Times New Roman" w:hAnsi="Times New Roman" w:cs="Times New Roman"/>
          <w:sz w:val="22"/>
          <w:szCs w:val="22"/>
        </w:rPr>
        <w:tab/>
        <w:t>Mathewson KJ, Chow CH,</w:t>
      </w:r>
      <w:r>
        <w:rPr>
          <w:rStyle w:val="None"/>
          <w:rFonts w:ascii="Times New Roman" w:eastAsia="Times New Roman" w:hAnsi="Times New Roman" w:cs="Times New Roman"/>
          <w:sz w:val="22"/>
          <w:szCs w:val="22"/>
        </w:rPr>
        <w:t xml:space="preserve"> Dobson KG, Pope EI, Schmidt LA, Van </w:t>
      </w:r>
      <w:proofErr w:type="spellStart"/>
      <w:r>
        <w:rPr>
          <w:rStyle w:val="None"/>
          <w:rFonts w:ascii="Times New Roman" w:eastAsia="Times New Roman" w:hAnsi="Times New Roman" w:cs="Times New Roman"/>
          <w:sz w:val="22"/>
          <w:szCs w:val="22"/>
        </w:rPr>
        <w:t>Lieshout</w:t>
      </w:r>
      <w:proofErr w:type="spellEnd"/>
      <w:r>
        <w:rPr>
          <w:rStyle w:val="None"/>
          <w:rFonts w:ascii="Times New Roman" w:eastAsia="Times New Roman" w:hAnsi="Times New Roman" w:cs="Times New Roman"/>
          <w:sz w:val="22"/>
          <w:szCs w:val="22"/>
        </w:rPr>
        <w:t xml:space="preserve"> RJ. Mental health of extremely low birth weight survivors: A systematic review and meta-analysis. </w:t>
      </w:r>
      <w:proofErr w:type="spellStart"/>
      <w:r>
        <w:rPr>
          <w:rStyle w:val="None"/>
          <w:rFonts w:ascii="Times New Roman" w:eastAsia="Times New Roman" w:hAnsi="Times New Roman" w:cs="Times New Roman"/>
          <w:sz w:val="22"/>
          <w:szCs w:val="22"/>
        </w:rPr>
        <w:t>Psychol</w:t>
      </w:r>
      <w:proofErr w:type="spellEnd"/>
      <w:r>
        <w:rPr>
          <w:rStyle w:val="None"/>
          <w:rFonts w:ascii="Times New Roman" w:eastAsia="Times New Roman" w:hAnsi="Times New Roman" w:cs="Times New Roman"/>
          <w:sz w:val="22"/>
          <w:szCs w:val="22"/>
        </w:rPr>
        <w:t xml:space="preserve"> Bull.</w:t>
      </w:r>
      <w:r>
        <w:rPr>
          <w:rStyle w:val="None"/>
          <w:rFonts w:ascii="Times New Roman" w:hAnsi="Times New Roman"/>
          <w:i/>
          <w:iCs/>
          <w:sz w:val="22"/>
          <w:szCs w:val="22"/>
        </w:rPr>
        <w:t xml:space="preserve"> </w:t>
      </w:r>
      <w:r>
        <w:rPr>
          <w:rStyle w:val="None"/>
          <w:rFonts w:ascii="Times New Roman" w:hAnsi="Times New Roman"/>
          <w:sz w:val="22"/>
          <w:szCs w:val="22"/>
        </w:rPr>
        <w:t>2017</w:t>
      </w:r>
      <w:proofErr w:type="gramStart"/>
      <w:r>
        <w:rPr>
          <w:rStyle w:val="None"/>
          <w:rFonts w:ascii="Times New Roman" w:hAnsi="Times New Roman"/>
          <w:sz w:val="22"/>
          <w:szCs w:val="22"/>
        </w:rPr>
        <w:t>;14</w:t>
      </w:r>
      <w:proofErr w:type="gramEnd"/>
      <w:r>
        <w:rPr>
          <w:rStyle w:val="None"/>
          <w:rFonts w:ascii="Times New Roman" w:hAnsi="Times New Roman"/>
          <w:sz w:val="22"/>
          <w:szCs w:val="22"/>
        </w:rPr>
        <w:t>3(4):347-383.</w:t>
      </w:r>
    </w:p>
    <w:p w14:paraId="2E303B44"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9.</w:t>
      </w:r>
      <w:r>
        <w:rPr>
          <w:rStyle w:val="None"/>
          <w:rFonts w:ascii="Times New Roman" w:eastAsia="Times New Roman" w:hAnsi="Times New Roman" w:cs="Times New Roman"/>
          <w:sz w:val="22"/>
          <w:szCs w:val="22"/>
        </w:rPr>
        <w:tab/>
      </w:r>
      <w:proofErr w:type="spellStart"/>
      <w:r>
        <w:rPr>
          <w:rStyle w:val="None"/>
          <w:rFonts w:ascii="Times New Roman" w:eastAsia="Times New Roman" w:hAnsi="Times New Roman" w:cs="Times New Roman"/>
          <w:sz w:val="22"/>
          <w:szCs w:val="22"/>
        </w:rPr>
        <w:t>Maciosek</w:t>
      </w:r>
      <w:proofErr w:type="spellEnd"/>
      <w:r>
        <w:rPr>
          <w:rStyle w:val="None"/>
          <w:rFonts w:ascii="Times New Roman" w:eastAsia="Times New Roman" w:hAnsi="Times New Roman" w:cs="Times New Roman"/>
          <w:sz w:val="22"/>
          <w:szCs w:val="22"/>
        </w:rPr>
        <w:t xml:space="preserve"> MV, </w:t>
      </w:r>
      <w:proofErr w:type="spellStart"/>
      <w:r>
        <w:rPr>
          <w:rStyle w:val="None"/>
          <w:rFonts w:ascii="Times New Roman" w:eastAsia="Times New Roman" w:hAnsi="Times New Roman" w:cs="Times New Roman"/>
          <w:sz w:val="22"/>
          <w:szCs w:val="22"/>
        </w:rPr>
        <w:t>Coffield</w:t>
      </w:r>
      <w:proofErr w:type="spellEnd"/>
      <w:r>
        <w:rPr>
          <w:rStyle w:val="None"/>
          <w:rFonts w:ascii="Times New Roman" w:eastAsia="Times New Roman" w:hAnsi="Times New Roman" w:cs="Times New Roman"/>
          <w:sz w:val="22"/>
          <w:szCs w:val="22"/>
        </w:rPr>
        <w:t xml:space="preserve"> AB, </w:t>
      </w:r>
      <w:proofErr w:type="spellStart"/>
      <w:r>
        <w:rPr>
          <w:rStyle w:val="None"/>
          <w:rFonts w:ascii="Times New Roman" w:eastAsia="Times New Roman" w:hAnsi="Times New Roman" w:cs="Times New Roman"/>
          <w:sz w:val="22"/>
          <w:szCs w:val="22"/>
        </w:rPr>
        <w:t>Flottemesch</w:t>
      </w:r>
      <w:proofErr w:type="spellEnd"/>
      <w:r>
        <w:rPr>
          <w:rStyle w:val="None"/>
          <w:rFonts w:ascii="Times New Roman" w:eastAsia="Times New Roman" w:hAnsi="Times New Roman" w:cs="Times New Roman"/>
          <w:sz w:val="22"/>
          <w:szCs w:val="22"/>
        </w:rPr>
        <w:t xml:space="preserve"> TJ, Edwards NM, Solberg LI. Greater </w:t>
      </w:r>
      <w:r>
        <w:rPr>
          <w:rStyle w:val="None"/>
          <w:rFonts w:ascii="Times New Roman" w:eastAsia="Times New Roman" w:hAnsi="Times New Roman" w:cs="Times New Roman"/>
          <w:sz w:val="22"/>
          <w:szCs w:val="22"/>
        </w:rPr>
        <w:t xml:space="preserve">use of preventive services in U.S. health care could save lives at little or no cost. Health </w:t>
      </w:r>
      <w:proofErr w:type="spellStart"/>
      <w:r>
        <w:rPr>
          <w:rStyle w:val="None"/>
          <w:rFonts w:ascii="Times New Roman" w:eastAsia="Times New Roman" w:hAnsi="Times New Roman" w:cs="Times New Roman"/>
          <w:sz w:val="22"/>
          <w:szCs w:val="22"/>
        </w:rPr>
        <w:t>Aff</w:t>
      </w:r>
      <w:proofErr w:type="spellEnd"/>
      <w:r>
        <w:rPr>
          <w:rStyle w:val="None"/>
          <w:rFonts w:ascii="Times New Roman" w:eastAsia="Times New Roman" w:hAnsi="Times New Roman" w:cs="Times New Roman"/>
          <w:sz w:val="22"/>
          <w:szCs w:val="22"/>
        </w:rPr>
        <w:t xml:space="preserve"> (Millwood).</w:t>
      </w:r>
      <w:r>
        <w:rPr>
          <w:rStyle w:val="None"/>
          <w:rFonts w:ascii="Times New Roman" w:hAnsi="Times New Roman"/>
          <w:i/>
          <w:iCs/>
          <w:sz w:val="22"/>
          <w:szCs w:val="22"/>
        </w:rPr>
        <w:t xml:space="preserve"> </w:t>
      </w:r>
      <w:r>
        <w:rPr>
          <w:rStyle w:val="None"/>
          <w:rFonts w:ascii="Times New Roman" w:hAnsi="Times New Roman"/>
          <w:sz w:val="22"/>
          <w:szCs w:val="22"/>
        </w:rPr>
        <w:t>2010</w:t>
      </w:r>
      <w:proofErr w:type="gramStart"/>
      <w:r>
        <w:rPr>
          <w:rStyle w:val="None"/>
          <w:rFonts w:ascii="Times New Roman" w:hAnsi="Times New Roman"/>
          <w:sz w:val="22"/>
          <w:szCs w:val="22"/>
        </w:rPr>
        <w:t>;2</w:t>
      </w:r>
      <w:proofErr w:type="gramEnd"/>
      <w:r>
        <w:rPr>
          <w:rStyle w:val="None"/>
          <w:rFonts w:ascii="Times New Roman" w:hAnsi="Times New Roman"/>
          <w:sz w:val="22"/>
          <w:szCs w:val="22"/>
        </w:rPr>
        <w:t>9(9):1656-1660.</w:t>
      </w:r>
    </w:p>
    <w:p w14:paraId="0B5E6697"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10.</w:t>
      </w:r>
      <w:r>
        <w:rPr>
          <w:rStyle w:val="None"/>
          <w:rFonts w:ascii="Times New Roman" w:eastAsia="Times New Roman" w:hAnsi="Times New Roman" w:cs="Times New Roman"/>
          <w:sz w:val="22"/>
          <w:szCs w:val="22"/>
        </w:rPr>
        <w:tab/>
      </w:r>
      <w:proofErr w:type="spellStart"/>
      <w:r>
        <w:rPr>
          <w:rStyle w:val="None"/>
          <w:rFonts w:ascii="Times New Roman" w:eastAsia="Times New Roman" w:hAnsi="Times New Roman" w:cs="Times New Roman"/>
          <w:sz w:val="22"/>
          <w:szCs w:val="22"/>
        </w:rPr>
        <w:t>Makadia</w:t>
      </w:r>
      <w:proofErr w:type="spellEnd"/>
      <w:r>
        <w:rPr>
          <w:rStyle w:val="None"/>
          <w:rFonts w:ascii="Times New Roman" w:eastAsia="Times New Roman" w:hAnsi="Times New Roman" w:cs="Times New Roman"/>
          <w:sz w:val="22"/>
          <w:szCs w:val="22"/>
        </w:rPr>
        <w:t xml:space="preserve"> LD, Roper PJ, Andrews JO, </w:t>
      </w:r>
      <w:proofErr w:type="spellStart"/>
      <w:r>
        <w:rPr>
          <w:rStyle w:val="None"/>
          <w:rFonts w:ascii="Times New Roman" w:eastAsia="Times New Roman" w:hAnsi="Times New Roman" w:cs="Times New Roman"/>
          <w:sz w:val="22"/>
          <w:szCs w:val="22"/>
        </w:rPr>
        <w:t>Tingen</w:t>
      </w:r>
      <w:proofErr w:type="spellEnd"/>
      <w:r>
        <w:rPr>
          <w:rStyle w:val="None"/>
          <w:rFonts w:ascii="Times New Roman" w:eastAsia="Times New Roman" w:hAnsi="Times New Roman" w:cs="Times New Roman"/>
          <w:sz w:val="22"/>
          <w:szCs w:val="22"/>
        </w:rPr>
        <w:t xml:space="preserve"> MS. Tobacco Use and Smoke Exposure in Children: New Trends, Harm, and Strategies</w:t>
      </w:r>
      <w:r>
        <w:rPr>
          <w:rStyle w:val="None"/>
          <w:rFonts w:ascii="Times New Roman" w:eastAsia="Times New Roman" w:hAnsi="Times New Roman" w:cs="Times New Roman"/>
          <w:sz w:val="22"/>
          <w:szCs w:val="22"/>
        </w:rPr>
        <w:t xml:space="preserve"> to Improve Health Outcomes. </w:t>
      </w:r>
      <w:proofErr w:type="spellStart"/>
      <w:r>
        <w:rPr>
          <w:rStyle w:val="None"/>
          <w:rFonts w:ascii="Times New Roman" w:eastAsia="Times New Roman" w:hAnsi="Times New Roman" w:cs="Times New Roman"/>
          <w:sz w:val="22"/>
          <w:szCs w:val="22"/>
        </w:rPr>
        <w:t>Curr</w:t>
      </w:r>
      <w:proofErr w:type="spellEnd"/>
      <w:r>
        <w:rPr>
          <w:rStyle w:val="None"/>
          <w:rFonts w:ascii="Times New Roman" w:eastAsia="Times New Roman" w:hAnsi="Times New Roman" w:cs="Times New Roman"/>
          <w:sz w:val="22"/>
          <w:szCs w:val="22"/>
        </w:rPr>
        <w:t xml:space="preserve"> Allergy Asthma Rep.</w:t>
      </w:r>
      <w:r>
        <w:rPr>
          <w:rStyle w:val="None"/>
          <w:rFonts w:ascii="Times New Roman" w:hAnsi="Times New Roman"/>
          <w:i/>
          <w:iCs/>
          <w:sz w:val="22"/>
          <w:szCs w:val="22"/>
        </w:rPr>
        <w:t xml:space="preserve"> </w:t>
      </w:r>
      <w:r>
        <w:rPr>
          <w:rStyle w:val="None"/>
          <w:rFonts w:ascii="Times New Roman" w:hAnsi="Times New Roman"/>
          <w:sz w:val="22"/>
          <w:szCs w:val="22"/>
        </w:rPr>
        <w:t>2017</w:t>
      </w:r>
      <w:proofErr w:type="gramStart"/>
      <w:r>
        <w:rPr>
          <w:rStyle w:val="None"/>
          <w:rFonts w:ascii="Times New Roman" w:hAnsi="Times New Roman"/>
          <w:sz w:val="22"/>
          <w:szCs w:val="22"/>
        </w:rPr>
        <w:t>;1</w:t>
      </w:r>
      <w:proofErr w:type="gramEnd"/>
      <w:r>
        <w:rPr>
          <w:rStyle w:val="None"/>
          <w:rFonts w:ascii="Times New Roman" w:hAnsi="Times New Roman"/>
          <w:sz w:val="22"/>
          <w:szCs w:val="22"/>
        </w:rPr>
        <w:t>7(8):55.</w:t>
      </w:r>
    </w:p>
    <w:p w14:paraId="3F925BE3"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11.</w:t>
      </w:r>
      <w:r>
        <w:rPr>
          <w:rStyle w:val="None"/>
          <w:rFonts w:ascii="Times New Roman" w:eastAsia="Times New Roman" w:hAnsi="Times New Roman" w:cs="Times New Roman"/>
          <w:sz w:val="22"/>
          <w:szCs w:val="22"/>
        </w:rPr>
        <w:tab/>
      </w:r>
      <w:proofErr w:type="spellStart"/>
      <w:r>
        <w:rPr>
          <w:rStyle w:val="None"/>
          <w:rFonts w:ascii="Times New Roman" w:eastAsia="Times New Roman" w:hAnsi="Times New Roman" w:cs="Times New Roman"/>
          <w:sz w:val="22"/>
          <w:szCs w:val="22"/>
        </w:rPr>
        <w:t>Bjur</w:t>
      </w:r>
      <w:proofErr w:type="spellEnd"/>
      <w:r>
        <w:rPr>
          <w:rStyle w:val="None"/>
          <w:rFonts w:ascii="Times New Roman" w:eastAsia="Times New Roman" w:hAnsi="Times New Roman" w:cs="Times New Roman"/>
          <w:sz w:val="22"/>
          <w:szCs w:val="22"/>
        </w:rPr>
        <w:t xml:space="preserve"> KA, Wi CI, </w:t>
      </w:r>
      <w:proofErr w:type="spellStart"/>
      <w:r>
        <w:rPr>
          <w:rStyle w:val="None"/>
          <w:rFonts w:ascii="Times New Roman" w:eastAsia="Times New Roman" w:hAnsi="Times New Roman" w:cs="Times New Roman"/>
          <w:sz w:val="22"/>
          <w:szCs w:val="22"/>
        </w:rPr>
        <w:t>Ryu</w:t>
      </w:r>
      <w:proofErr w:type="spellEnd"/>
      <w:r>
        <w:rPr>
          <w:rStyle w:val="None"/>
          <w:rFonts w:ascii="Times New Roman" w:eastAsia="Times New Roman" w:hAnsi="Times New Roman" w:cs="Times New Roman"/>
          <w:sz w:val="22"/>
          <w:szCs w:val="22"/>
        </w:rPr>
        <w:t xml:space="preserve"> E, et al. Socioeconomic Status, Race/Ethnicity, and Health Disparities in Children and Adolescents in a Mixed Rural-Urban Community-Olmsted County, Minnesota. Mayo</w:t>
      </w:r>
      <w:r>
        <w:rPr>
          <w:rStyle w:val="None"/>
          <w:rFonts w:ascii="Times New Roman" w:eastAsia="Times New Roman" w:hAnsi="Times New Roman" w:cs="Times New Roman"/>
          <w:sz w:val="22"/>
          <w:szCs w:val="22"/>
        </w:rPr>
        <w:t xml:space="preserve"> </w:t>
      </w:r>
      <w:proofErr w:type="spellStart"/>
      <w:r>
        <w:rPr>
          <w:rStyle w:val="None"/>
          <w:rFonts w:ascii="Times New Roman" w:eastAsia="Times New Roman" w:hAnsi="Times New Roman" w:cs="Times New Roman"/>
          <w:sz w:val="22"/>
          <w:szCs w:val="22"/>
        </w:rPr>
        <w:t>Clin</w:t>
      </w:r>
      <w:proofErr w:type="spellEnd"/>
      <w:r>
        <w:rPr>
          <w:rStyle w:val="None"/>
          <w:rFonts w:ascii="Times New Roman" w:eastAsia="Times New Roman" w:hAnsi="Times New Roman" w:cs="Times New Roman"/>
          <w:sz w:val="22"/>
          <w:szCs w:val="22"/>
        </w:rPr>
        <w:t xml:space="preserve"> Proc.</w:t>
      </w:r>
      <w:r>
        <w:rPr>
          <w:rStyle w:val="None"/>
          <w:rFonts w:ascii="Times New Roman" w:hAnsi="Times New Roman"/>
          <w:i/>
          <w:iCs/>
          <w:sz w:val="22"/>
          <w:szCs w:val="22"/>
        </w:rPr>
        <w:t xml:space="preserve"> </w:t>
      </w:r>
      <w:r>
        <w:rPr>
          <w:rStyle w:val="None"/>
          <w:rFonts w:ascii="Times New Roman" w:hAnsi="Times New Roman"/>
          <w:sz w:val="22"/>
          <w:szCs w:val="22"/>
        </w:rPr>
        <w:t>2019</w:t>
      </w:r>
      <w:proofErr w:type="gramStart"/>
      <w:r>
        <w:rPr>
          <w:rStyle w:val="None"/>
          <w:rFonts w:ascii="Times New Roman" w:hAnsi="Times New Roman"/>
          <w:sz w:val="22"/>
          <w:szCs w:val="22"/>
        </w:rPr>
        <w:t>;9</w:t>
      </w:r>
      <w:proofErr w:type="gramEnd"/>
      <w:r>
        <w:rPr>
          <w:rStyle w:val="None"/>
          <w:rFonts w:ascii="Times New Roman" w:hAnsi="Times New Roman"/>
          <w:sz w:val="22"/>
          <w:szCs w:val="22"/>
        </w:rPr>
        <w:t>4(1):44-53.</w:t>
      </w:r>
    </w:p>
    <w:p w14:paraId="6CDBF3AC"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12.</w:t>
      </w:r>
      <w:r>
        <w:rPr>
          <w:rStyle w:val="None"/>
          <w:rFonts w:ascii="Times New Roman" w:eastAsia="Times New Roman" w:hAnsi="Times New Roman" w:cs="Times New Roman"/>
          <w:sz w:val="22"/>
          <w:szCs w:val="22"/>
        </w:rPr>
        <w:tab/>
      </w:r>
      <w:proofErr w:type="spellStart"/>
      <w:r>
        <w:rPr>
          <w:rStyle w:val="None"/>
          <w:rFonts w:ascii="Times New Roman" w:eastAsia="Times New Roman" w:hAnsi="Times New Roman" w:cs="Times New Roman"/>
          <w:sz w:val="22"/>
          <w:szCs w:val="22"/>
        </w:rPr>
        <w:t>Wallander</w:t>
      </w:r>
      <w:proofErr w:type="spellEnd"/>
      <w:r>
        <w:rPr>
          <w:rStyle w:val="None"/>
          <w:rFonts w:ascii="Times New Roman" w:eastAsia="Times New Roman" w:hAnsi="Times New Roman" w:cs="Times New Roman"/>
          <w:sz w:val="22"/>
          <w:szCs w:val="22"/>
        </w:rPr>
        <w:t xml:space="preserve"> JL, </w:t>
      </w:r>
      <w:proofErr w:type="spellStart"/>
      <w:r>
        <w:rPr>
          <w:rStyle w:val="None"/>
          <w:rFonts w:ascii="Times New Roman" w:eastAsia="Times New Roman" w:hAnsi="Times New Roman" w:cs="Times New Roman"/>
          <w:sz w:val="22"/>
          <w:szCs w:val="22"/>
        </w:rPr>
        <w:t>Fradkin</w:t>
      </w:r>
      <w:proofErr w:type="spellEnd"/>
      <w:r>
        <w:rPr>
          <w:rStyle w:val="None"/>
          <w:rFonts w:ascii="Times New Roman" w:eastAsia="Times New Roman" w:hAnsi="Times New Roman" w:cs="Times New Roman"/>
          <w:sz w:val="22"/>
          <w:szCs w:val="22"/>
        </w:rPr>
        <w:t xml:space="preserve"> C, Elliott MN, </w:t>
      </w:r>
      <w:proofErr w:type="spellStart"/>
      <w:r>
        <w:rPr>
          <w:rStyle w:val="None"/>
          <w:rFonts w:ascii="Times New Roman" w:eastAsia="Times New Roman" w:hAnsi="Times New Roman" w:cs="Times New Roman"/>
          <w:sz w:val="22"/>
          <w:szCs w:val="22"/>
        </w:rPr>
        <w:t>Cuccaro</w:t>
      </w:r>
      <w:proofErr w:type="spellEnd"/>
      <w:r>
        <w:rPr>
          <w:rStyle w:val="None"/>
          <w:rFonts w:ascii="Times New Roman" w:eastAsia="Times New Roman" w:hAnsi="Times New Roman" w:cs="Times New Roman"/>
          <w:sz w:val="22"/>
          <w:szCs w:val="22"/>
        </w:rPr>
        <w:t xml:space="preserve"> PM, </w:t>
      </w:r>
      <w:proofErr w:type="spellStart"/>
      <w:r>
        <w:rPr>
          <w:rStyle w:val="None"/>
          <w:rFonts w:ascii="Times New Roman" w:eastAsia="Times New Roman" w:hAnsi="Times New Roman" w:cs="Times New Roman"/>
          <w:sz w:val="22"/>
          <w:szCs w:val="22"/>
        </w:rPr>
        <w:t>Tortolero</w:t>
      </w:r>
      <w:proofErr w:type="spellEnd"/>
      <w:r>
        <w:rPr>
          <w:rStyle w:val="None"/>
          <w:rFonts w:ascii="Times New Roman" w:eastAsia="Times New Roman" w:hAnsi="Times New Roman" w:cs="Times New Roman"/>
          <w:sz w:val="22"/>
          <w:szCs w:val="22"/>
        </w:rPr>
        <w:t xml:space="preserve"> Emery S, Schuster MA. Racial/ethnic disparities in health-related quality of life and health status across pre-, early-, and mid-adolescence: a prospective cohort </w:t>
      </w:r>
      <w:r>
        <w:rPr>
          <w:rStyle w:val="None"/>
          <w:rFonts w:ascii="Times New Roman" w:eastAsia="Times New Roman" w:hAnsi="Times New Roman" w:cs="Times New Roman"/>
          <w:sz w:val="22"/>
          <w:szCs w:val="22"/>
        </w:rPr>
        <w:t xml:space="preserve">study. </w:t>
      </w:r>
      <w:proofErr w:type="spellStart"/>
      <w:r>
        <w:rPr>
          <w:rStyle w:val="None"/>
          <w:rFonts w:ascii="Times New Roman" w:eastAsia="Times New Roman" w:hAnsi="Times New Roman" w:cs="Times New Roman"/>
          <w:sz w:val="22"/>
          <w:szCs w:val="22"/>
        </w:rPr>
        <w:t>Qual</w:t>
      </w:r>
      <w:proofErr w:type="spellEnd"/>
      <w:r>
        <w:rPr>
          <w:rStyle w:val="None"/>
          <w:rFonts w:ascii="Times New Roman" w:eastAsia="Times New Roman" w:hAnsi="Times New Roman" w:cs="Times New Roman"/>
          <w:sz w:val="22"/>
          <w:szCs w:val="22"/>
        </w:rPr>
        <w:t xml:space="preserve"> Life Res.</w:t>
      </w:r>
      <w:r>
        <w:rPr>
          <w:rStyle w:val="None"/>
          <w:rFonts w:ascii="Times New Roman" w:hAnsi="Times New Roman"/>
          <w:i/>
          <w:iCs/>
          <w:sz w:val="22"/>
          <w:szCs w:val="22"/>
        </w:rPr>
        <w:t xml:space="preserve"> </w:t>
      </w:r>
      <w:r>
        <w:rPr>
          <w:rStyle w:val="None"/>
          <w:rFonts w:ascii="Times New Roman" w:hAnsi="Times New Roman"/>
          <w:sz w:val="22"/>
          <w:szCs w:val="22"/>
        </w:rPr>
        <w:t>2019</w:t>
      </w:r>
      <w:proofErr w:type="gramStart"/>
      <w:r>
        <w:rPr>
          <w:rStyle w:val="None"/>
          <w:rFonts w:ascii="Times New Roman" w:hAnsi="Times New Roman"/>
          <w:sz w:val="22"/>
          <w:szCs w:val="22"/>
        </w:rPr>
        <w:t>;2</w:t>
      </w:r>
      <w:proofErr w:type="gramEnd"/>
      <w:r>
        <w:rPr>
          <w:rStyle w:val="None"/>
          <w:rFonts w:ascii="Times New Roman" w:hAnsi="Times New Roman"/>
          <w:sz w:val="22"/>
          <w:szCs w:val="22"/>
        </w:rPr>
        <w:t>8(7):1761-1771.</w:t>
      </w:r>
    </w:p>
    <w:p w14:paraId="4D1FF004"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13.</w:t>
      </w:r>
      <w:r>
        <w:rPr>
          <w:rStyle w:val="None"/>
          <w:rFonts w:ascii="Times New Roman" w:eastAsia="Times New Roman" w:hAnsi="Times New Roman" w:cs="Times New Roman"/>
          <w:sz w:val="22"/>
          <w:szCs w:val="22"/>
        </w:rPr>
        <w:tab/>
        <w:t>Hughes DC, Ng S. Reducing health disparities among children. Future Child.</w:t>
      </w:r>
      <w:r>
        <w:rPr>
          <w:rStyle w:val="None"/>
          <w:rFonts w:ascii="Times New Roman" w:hAnsi="Times New Roman"/>
          <w:i/>
          <w:iCs/>
          <w:sz w:val="22"/>
          <w:szCs w:val="22"/>
        </w:rPr>
        <w:t xml:space="preserve"> </w:t>
      </w:r>
      <w:r>
        <w:rPr>
          <w:rStyle w:val="None"/>
          <w:rFonts w:ascii="Times New Roman" w:hAnsi="Times New Roman"/>
          <w:sz w:val="22"/>
          <w:szCs w:val="22"/>
        </w:rPr>
        <w:t>2003</w:t>
      </w:r>
      <w:proofErr w:type="gramStart"/>
      <w:r>
        <w:rPr>
          <w:rStyle w:val="None"/>
          <w:rFonts w:ascii="Times New Roman" w:hAnsi="Times New Roman"/>
          <w:sz w:val="22"/>
          <w:szCs w:val="22"/>
        </w:rPr>
        <w:t>;1</w:t>
      </w:r>
      <w:proofErr w:type="gramEnd"/>
      <w:r>
        <w:rPr>
          <w:rStyle w:val="None"/>
          <w:rFonts w:ascii="Times New Roman" w:hAnsi="Times New Roman"/>
          <w:sz w:val="22"/>
          <w:szCs w:val="22"/>
        </w:rPr>
        <w:t>3(1):153-167.</w:t>
      </w:r>
    </w:p>
    <w:p w14:paraId="5D479DE5"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lastRenderedPageBreak/>
        <w:t>14.</w:t>
      </w:r>
      <w:r>
        <w:rPr>
          <w:rStyle w:val="None"/>
          <w:rFonts w:ascii="Times New Roman" w:eastAsia="Times New Roman" w:hAnsi="Times New Roman" w:cs="Times New Roman"/>
          <w:sz w:val="22"/>
          <w:szCs w:val="22"/>
        </w:rPr>
        <w:tab/>
        <w:t>Cheng TC, Lo CC. Racial Disparities in Children's Health: A Longitudinal Analysis of Mothers Based on the Mul</w:t>
      </w:r>
      <w:r>
        <w:rPr>
          <w:rStyle w:val="None"/>
          <w:rFonts w:ascii="Times New Roman" w:eastAsia="Times New Roman" w:hAnsi="Times New Roman" w:cs="Times New Roman"/>
          <w:sz w:val="22"/>
          <w:szCs w:val="22"/>
        </w:rPr>
        <w:t>tiple Disadvantage Model. J Community Health.</w:t>
      </w:r>
      <w:r>
        <w:rPr>
          <w:rStyle w:val="None"/>
          <w:rFonts w:ascii="Times New Roman" w:hAnsi="Times New Roman"/>
          <w:i/>
          <w:iCs/>
          <w:sz w:val="22"/>
          <w:szCs w:val="22"/>
        </w:rPr>
        <w:t xml:space="preserve"> </w:t>
      </w:r>
      <w:r>
        <w:rPr>
          <w:rStyle w:val="None"/>
          <w:rFonts w:ascii="Times New Roman" w:hAnsi="Times New Roman"/>
          <w:sz w:val="22"/>
          <w:szCs w:val="22"/>
        </w:rPr>
        <w:t>2016</w:t>
      </w:r>
      <w:proofErr w:type="gramStart"/>
      <w:r>
        <w:rPr>
          <w:rStyle w:val="None"/>
          <w:rFonts w:ascii="Times New Roman" w:hAnsi="Times New Roman"/>
          <w:sz w:val="22"/>
          <w:szCs w:val="22"/>
        </w:rPr>
        <w:t>;4</w:t>
      </w:r>
      <w:proofErr w:type="gramEnd"/>
      <w:r>
        <w:rPr>
          <w:rStyle w:val="None"/>
          <w:rFonts w:ascii="Times New Roman" w:hAnsi="Times New Roman"/>
          <w:sz w:val="22"/>
          <w:szCs w:val="22"/>
        </w:rPr>
        <w:t>1(4):753-760.</w:t>
      </w:r>
    </w:p>
    <w:p w14:paraId="1F814F3B"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15.</w:t>
      </w:r>
      <w:r>
        <w:rPr>
          <w:rStyle w:val="None"/>
          <w:rFonts w:ascii="Times New Roman" w:eastAsia="Times New Roman" w:hAnsi="Times New Roman" w:cs="Times New Roman"/>
          <w:sz w:val="22"/>
          <w:szCs w:val="22"/>
        </w:rPr>
        <w:tab/>
        <w:t xml:space="preserve">Kannan VD, </w:t>
      </w:r>
      <w:proofErr w:type="spellStart"/>
      <w:r>
        <w:rPr>
          <w:rStyle w:val="None"/>
          <w:rFonts w:ascii="Times New Roman" w:eastAsia="Times New Roman" w:hAnsi="Times New Roman" w:cs="Times New Roman"/>
          <w:sz w:val="22"/>
          <w:szCs w:val="22"/>
        </w:rPr>
        <w:t>Veazie</w:t>
      </w:r>
      <w:proofErr w:type="spellEnd"/>
      <w:r>
        <w:rPr>
          <w:rStyle w:val="None"/>
          <w:rFonts w:ascii="Times New Roman" w:eastAsia="Times New Roman" w:hAnsi="Times New Roman" w:cs="Times New Roman"/>
          <w:sz w:val="22"/>
          <w:szCs w:val="22"/>
        </w:rPr>
        <w:t xml:space="preserve"> PJ. Political orientation, political environment, and health behaviors in the United States. </w:t>
      </w:r>
      <w:proofErr w:type="spellStart"/>
      <w:r>
        <w:rPr>
          <w:rStyle w:val="None"/>
          <w:rFonts w:ascii="Times New Roman" w:eastAsia="Times New Roman" w:hAnsi="Times New Roman" w:cs="Times New Roman"/>
          <w:sz w:val="22"/>
          <w:szCs w:val="22"/>
        </w:rPr>
        <w:t>Prev</w:t>
      </w:r>
      <w:proofErr w:type="spellEnd"/>
      <w:r>
        <w:rPr>
          <w:rStyle w:val="None"/>
          <w:rFonts w:ascii="Times New Roman" w:eastAsia="Times New Roman" w:hAnsi="Times New Roman" w:cs="Times New Roman"/>
          <w:sz w:val="22"/>
          <w:szCs w:val="22"/>
        </w:rPr>
        <w:t xml:space="preserve"> Med.</w:t>
      </w:r>
      <w:r>
        <w:rPr>
          <w:rStyle w:val="None"/>
          <w:rFonts w:ascii="Times New Roman" w:hAnsi="Times New Roman"/>
          <w:i/>
          <w:iCs/>
          <w:sz w:val="22"/>
          <w:szCs w:val="22"/>
        </w:rPr>
        <w:t xml:space="preserve"> </w:t>
      </w:r>
      <w:r>
        <w:rPr>
          <w:rStyle w:val="None"/>
          <w:rFonts w:ascii="Times New Roman" w:hAnsi="Times New Roman"/>
          <w:sz w:val="22"/>
          <w:szCs w:val="22"/>
        </w:rPr>
        <w:t>2018</w:t>
      </w:r>
      <w:proofErr w:type="gramStart"/>
      <w:r>
        <w:rPr>
          <w:rStyle w:val="None"/>
          <w:rFonts w:ascii="Times New Roman" w:hAnsi="Times New Roman"/>
          <w:sz w:val="22"/>
          <w:szCs w:val="22"/>
        </w:rPr>
        <w:t>;114:9</w:t>
      </w:r>
      <w:proofErr w:type="gramEnd"/>
      <w:r>
        <w:rPr>
          <w:rStyle w:val="None"/>
          <w:rFonts w:ascii="Times New Roman" w:hAnsi="Times New Roman"/>
          <w:sz w:val="22"/>
          <w:szCs w:val="22"/>
        </w:rPr>
        <w:t>5-101.</w:t>
      </w:r>
    </w:p>
    <w:p w14:paraId="3EC959A2"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16.</w:t>
      </w:r>
      <w:r>
        <w:rPr>
          <w:rStyle w:val="None"/>
          <w:rFonts w:ascii="Times New Roman" w:eastAsia="Times New Roman" w:hAnsi="Times New Roman" w:cs="Times New Roman"/>
          <w:sz w:val="22"/>
          <w:szCs w:val="22"/>
        </w:rPr>
        <w:tab/>
        <w:t>Wasserman D, Flinn A. Introducing the 2017 C</w:t>
      </w:r>
      <w:r>
        <w:rPr>
          <w:rStyle w:val="None"/>
          <w:rFonts w:ascii="Times New Roman" w:eastAsia="Times New Roman" w:hAnsi="Times New Roman" w:cs="Times New Roman"/>
          <w:sz w:val="22"/>
          <w:szCs w:val="22"/>
        </w:rPr>
        <w:t>ook Political Report Partisan Voter Index. Cook Partisan Voter Index for the 115th Congress</w:t>
      </w:r>
      <w:r>
        <w:rPr>
          <w:rStyle w:val="None"/>
          <w:rFonts w:ascii="Times New Roman" w:hAnsi="Times New Roman"/>
          <w:i/>
          <w:iCs/>
          <w:sz w:val="22"/>
          <w:szCs w:val="22"/>
        </w:rPr>
        <w:t xml:space="preserve">. </w:t>
      </w:r>
      <w:r>
        <w:rPr>
          <w:rStyle w:val="None"/>
          <w:rFonts w:ascii="Times New Roman" w:hAnsi="Times New Roman"/>
          <w:sz w:val="22"/>
          <w:szCs w:val="22"/>
        </w:rPr>
        <w:t xml:space="preserve">2017. </w:t>
      </w:r>
      <w:r>
        <w:rPr>
          <w:rStyle w:val="Link"/>
          <w:rFonts w:ascii="Times New Roman" w:hAnsi="Times New Roman"/>
          <w:color w:val="000000"/>
          <w:sz w:val="22"/>
          <w:szCs w:val="22"/>
          <w:u w:color="000000"/>
        </w:rPr>
        <w:t>https://adobeindd.com/view/publications/76a932db-5c64-472a-b201-6534a25a6d03/1/publication-web-resources/pdf/PVI_Doc.pdf</w:t>
      </w:r>
      <w:r>
        <w:fldChar w:fldCharType="end"/>
      </w:r>
      <w:r>
        <w:rPr>
          <w:rStyle w:val="None"/>
          <w:rFonts w:ascii="Times New Roman" w:hAnsi="Times New Roman"/>
          <w:sz w:val="22"/>
          <w:szCs w:val="22"/>
        </w:rPr>
        <w:t>.</w:t>
      </w:r>
    </w:p>
    <w:p w14:paraId="4D807577"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17.</w:t>
      </w:r>
      <w:r>
        <w:rPr>
          <w:rStyle w:val="None"/>
          <w:rFonts w:ascii="Times New Roman" w:eastAsia="Times New Roman" w:hAnsi="Times New Roman" w:cs="Times New Roman"/>
          <w:sz w:val="22"/>
          <w:szCs w:val="22"/>
        </w:rPr>
        <w:tab/>
        <w:t>Coleman M. 2016 State PVI Ch</w:t>
      </w:r>
      <w:r>
        <w:rPr>
          <w:rStyle w:val="None"/>
          <w:rFonts w:ascii="Times New Roman" w:eastAsia="Times New Roman" w:hAnsi="Times New Roman" w:cs="Times New Roman"/>
          <w:sz w:val="22"/>
          <w:szCs w:val="22"/>
        </w:rPr>
        <w:t>anges. Decision Desk HQ</w:t>
      </w:r>
      <w:r>
        <w:rPr>
          <w:rStyle w:val="None"/>
          <w:rFonts w:ascii="Times New Roman" w:hAnsi="Times New Roman"/>
          <w:i/>
          <w:iCs/>
          <w:sz w:val="22"/>
          <w:szCs w:val="22"/>
        </w:rPr>
        <w:t xml:space="preserve">. </w:t>
      </w:r>
      <w:r>
        <w:rPr>
          <w:rStyle w:val="None"/>
          <w:rFonts w:ascii="Times New Roman" w:hAnsi="Times New Roman"/>
          <w:sz w:val="22"/>
          <w:szCs w:val="22"/>
        </w:rPr>
        <w:t>2016</w:t>
      </w:r>
      <w:proofErr w:type="gramStart"/>
      <w:r>
        <w:rPr>
          <w:rStyle w:val="None"/>
          <w:rFonts w:ascii="Times New Roman" w:hAnsi="Times New Roman"/>
          <w:sz w:val="22"/>
          <w:szCs w:val="22"/>
        </w:rPr>
        <w:t>;2020</w:t>
      </w:r>
      <w:proofErr w:type="gramEnd"/>
      <w:r>
        <w:rPr>
          <w:rStyle w:val="None"/>
          <w:rFonts w:ascii="Times New Roman" w:hAnsi="Times New Roman"/>
          <w:sz w:val="22"/>
          <w:szCs w:val="22"/>
        </w:rPr>
        <w:t xml:space="preserve">(July 19, 2020). </w:t>
      </w:r>
      <w:hyperlink r:id="rId9" w:history="1">
        <w:r>
          <w:rPr>
            <w:rStyle w:val="Hyperlink1"/>
            <w:rFonts w:eastAsia="Calibri"/>
          </w:rPr>
          <w:t>https://decisiondeskhq.com/news/2016-state-pvi-changes/</w:t>
        </w:r>
      </w:hyperlink>
      <w:r>
        <w:rPr>
          <w:rStyle w:val="None"/>
          <w:rFonts w:ascii="Times New Roman" w:hAnsi="Times New Roman"/>
          <w:sz w:val="22"/>
          <w:szCs w:val="22"/>
        </w:rPr>
        <w:t>.</w:t>
      </w:r>
    </w:p>
    <w:p w14:paraId="5427395C"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18.</w:t>
      </w:r>
      <w:r>
        <w:rPr>
          <w:rStyle w:val="None"/>
          <w:rFonts w:ascii="Times New Roman" w:eastAsia="Times New Roman" w:hAnsi="Times New Roman" w:cs="Times New Roman"/>
          <w:sz w:val="22"/>
          <w:szCs w:val="22"/>
        </w:rPr>
        <w:tab/>
      </w:r>
      <w:proofErr w:type="spellStart"/>
      <w:r>
        <w:rPr>
          <w:rStyle w:val="None"/>
          <w:rFonts w:ascii="Times New Roman" w:eastAsia="Times New Roman" w:hAnsi="Times New Roman" w:cs="Times New Roman"/>
          <w:sz w:val="22"/>
          <w:szCs w:val="22"/>
        </w:rPr>
        <w:t>Leamon</w:t>
      </w:r>
      <w:proofErr w:type="spellEnd"/>
      <w:r>
        <w:rPr>
          <w:rStyle w:val="None"/>
          <w:rFonts w:ascii="Times New Roman" w:eastAsia="Times New Roman" w:hAnsi="Times New Roman" w:cs="Times New Roman"/>
          <w:sz w:val="22"/>
          <w:szCs w:val="22"/>
        </w:rPr>
        <w:t xml:space="preserve"> E, </w:t>
      </w:r>
      <w:proofErr w:type="spellStart"/>
      <w:r>
        <w:rPr>
          <w:rStyle w:val="None"/>
          <w:rFonts w:ascii="Times New Roman" w:eastAsia="Times New Roman" w:hAnsi="Times New Roman" w:cs="Times New Roman"/>
          <w:sz w:val="22"/>
          <w:szCs w:val="22"/>
        </w:rPr>
        <w:t>Bucelato</w:t>
      </w:r>
      <w:proofErr w:type="spellEnd"/>
      <w:r>
        <w:rPr>
          <w:rStyle w:val="None"/>
          <w:rFonts w:ascii="Times New Roman" w:eastAsia="Times New Roman" w:hAnsi="Times New Roman" w:cs="Times New Roman"/>
          <w:sz w:val="22"/>
          <w:szCs w:val="22"/>
        </w:rPr>
        <w:t xml:space="preserve"> J. Federal Elections 2016. December 2017 ed. Washingto</w:t>
      </w:r>
      <w:r>
        <w:rPr>
          <w:rStyle w:val="None"/>
          <w:rFonts w:ascii="Times New Roman" w:eastAsia="Times New Roman" w:hAnsi="Times New Roman" w:cs="Times New Roman"/>
          <w:sz w:val="22"/>
          <w:szCs w:val="22"/>
        </w:rPr>
        <w:t>n, D.C.: Federal Election Commission; 2016.</w:t>
      </w:r>
    </w:p>
    <w:p w14:paraId="7FD0642C"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19.</w:t>
      </w:r>
      <w:r>
        <w:rPr>
          <w:rStyle w:val="None"/>
          <w:rFonts w:ascii="Times New Roman" w:eastAsia="Times New Roman" w:hAnsi="Times New Roman" w:cs="Times New Roman"/>
          <w:sz w:val="22"/>
          <w:szCs w:val="22"/>
        </w:rPr>
        <w:tab/>
      </w:r>
      <w:proofErr w:type="spellStart"/>
      <w:r>
        <w:rPr>
          <w:rStyle w:val="None"/>
          <w:rFonts w:ascii="Times New Roman" w:eastAsia="Times New Roman" w:hAnsi="Times New Roman" w:cs="Times New Roman"/>
          <w:sz w:val="22"/>
          <w:szCs w:val="22"/>
        </w:rPr>
        <w:t>Leamon</w:t>
      </w:r>
      <w:proofErr w:type="spellEnd"/>
      <w:r>
        <w:rPr>
          <w:rStyle w:val="None"/>
          <w:rFonts w:ascii="Times New Roman" w:eastAsia="Times New Roman" w:hAnsi="Times New Roman" w:cs="Times New Roman"/>
          <w:sz w:val="22"/>
          <w:szCs w:val="22"/>
        </w:rPr>
        <w:t xml:space="preserve"> E, </w:t>
      </w:r>
      <w:proofErr w:type="spellStart"/>
      <w:r>
        <w:rPr>
          <w:rStyle w:val="None"/>
          <w:rFonts w:ascii="Times New Roman" w:eastAsia="Times New Roman" w:hAnsi="Times New Roman" w:cs="Times New Roman"/>
          <w:sz w:val="22"/>
          <w:szCs w:val="22"/>
        </w:rPr>
        <w:t>Bucelato</w:t>
      </w:r>
      <w:proofErr w:type="spellEnd"/>
      <w:r>
        <w:rPr>
          <w:rStyle w:val="None"/>
          <w:rFonts w:ascii="Times New Roman" w:eastAsia="Times New Roman" w:hAnsi="Times New Roman" w:cs="Times New Roman"/>
          <w:sz w:val="22"/>
          <w:szCs w:val="22"/>
        </w:rPr>
        <w:t xml:space="preserve"> J. Federal Elections 2012. July 2013 </w:t>
      </w:r>
      <w:proofErr w:type="spellStart"/>
      <w:proofErr w:type="gramStart"/>
      <w:r>
        <w:rPr>
          <w:rStyle w:val="None"/>
          <w:rFonts w:ascii="Times New Roman" w:eastAsia="Times New Roman" w:hAnsi="Times New Roman" w:cs="Times New Roman"/>
          <w:sz w:val="22"/>
          <w:szCs w:val="22"/>
        </w:rPr>
        <w:t>ed</w:t>
      </w:r>
      <w:proofErr w:type="spellEnd"/>
      <w:proofErr w:type="gramEnd"/>
      <w:r>
        <w:rPr>
          <w:rStyle w:val="None"/>
          <w:rFonts w:ascii="Times New Roman" w:eastAsia="Times New Roman" w:hAnsi="Times New Roman" w:cs="Times New Roman"/>
          <w:sz w:val="22"/>
          <w:szCs w:val="22"/>
        </w:rPr>
        <w:t>: Federal Election Commission; 2012.</w:t>
      </w:r>
    </w:p>
    <w:p w14:paraId="789FDF72"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20.</w:t>
      </w:r>
      <w:r>
        <w:rPr>
          <w:rStyle w:val="None"/>
          <w:rFonts w:ascii="Times New Roman" w:eastAsia="Times New Roman" w:hAnsi="Times New Roman" w:cs="Times New Roman"/>
          <w:sz w:val="22"/>
          <w:szCs w:val="22"/>
        </w:rPr>
        <w:tab/>
        <w:t>Meyer PA, Yoon PW, Kaufmann RB. Introduction: CDC Health Disparities and Inequalities Report - United States,</w:t>
      </w:r>
      <w:r>
        <w:rPr>
          <w:rStyle w:val="None"/>
          <w:rFonts w:ascii="Times New Roman" w:eastAsia="Times New Roman" w:hAnsi="Times New Roman" w:cs="Times New Roman"/>
          <w:sz w:val="22"/>
          <w:szCs w:val="22"/>
        </w:rPr>
        <w:t xml:space="preserve"> 2013. MMWR Suppl.</w:t>
      </w:r>
      <w:r>
        <w:rPr>
          <w:rStyle w:val="None"/>
          <w:rFonts w:ascii="Times New Roman" w:hAnsi="Times New Roman"/>
          <w:i/>
          <w:iCs/>
          <w:sz w:val="22"/>
          <w:szCs w:val="22"/>
        </w:rPr>
        <w:t xml:space="preserve"> </w:t>
      </w:r>
      <w:r>
        <w:rPr>
          <w:rStyle w:val="None"/>
          <w:rFonts w:ascii="Times New Roman" w:hAnsi="Times New Roman"/>
          <w:sz w:val="22"/>
          <w:szCs w:val="22"/>
        </w:rPr>
        <w:t>2013</w:t>
      </w:r>
      <w:proofErr w:type="gramStart"/>
      <w:r>
        <w:rPr>
          <w:rStyle w:val="None"/>
          <w:rFonts w:ascii="Times New Roman" w:hAnsi="Times New Roman"/>
          <w:sz w:val="22"/>
          <w:szCs w:val="22"/>
        </w:rPr>
        <w:t>;62</w:t>
      </w:r>
      <w:proofErr w:type="gramEnd"/>
      <w:r>
        <w:rPr>
          <w:rStyle w:val="None"/>
          <w:rFonts w:ascii="Times New Roman" w:hAnsi="Times New Roman"/>
          <w:sz w:val="22"/>
          <w:szCs w:val="22"/>
        </w:rPr>
        <w:t>(3):3-5.</w:t>
      </w:r>
    </w:p>
    <w:p w14:paraId="284C152C"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21.</w:t>
      </w:r>
      <w:r>
        <w:rPr>
          <w:rStyle w:val="None"/>
          <w:rFonts w:ascii="Times New Roman" w:eastAsia="Times New Roman" w:hAnsi="Times New Roman" w:cs="Times New Roman"/>
          <w:sz w:val="22"/>
          <w:szCs w:val="22"/>
        </w:rPr>
        <w:tab/>
        <w:t>Labor Force Statistics. Annual Data Tables: US Census Bureau; 2012-2016.</w:t>
      </w:r>
    </w:p>
    <w:p w14:paraId="09D4FD19"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22.</w:t>
      </w:r>
      <w:r>
        <w:rPr>
          <w:rStyle w:val="None"/>
          <w:rFonts w:ascii="Times New Roman" w:eastAsia="Times New Roman" w:hAnsi="Times New Roman" w:cs="Times New Roman"/>
          <w:sz w:val="22"/>
          <w:szCs w:val="22"/>
        </w:rPr>
        <w:tab/>
        <w:t>Race Data: US Census Bureau; 2012-2016.</w:t>
      </w:r>
    </w:p>
    <w:p w14:paraId="4AFE5FD4"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23.</w:t>
      </w:r>
      <w:r>
        <w:rPr>
          <w:rStyle w:val="None"/>
          <w:rFonts w:ascii="Times New Roman" w:eastAsia="Times New Roman" w:hAnsi="Times New Roman" w:cs="Times New Roman"/>
          <w:sz w:val="22"/>
          <w:szCs w:val="22"/>
        </w:rPr>
        <w:tab/>
      </w:r>
      <w:proofErr w:type="spellStart"/>
      <w:r>
        <w:rPr>
          <w:rStyle w:val="None"/>
          <w:rFonts w:ascii="Times New Roman" w:eastAsia="Times New Roman" w:hAnsi="Times New Roman" w:cs="Times New Roman"/>
          <w:sz w:val="22"/>
          <w:szCs w:val="22"/>
        </w:rPr>
        <w:t>Bycoffe</w:t>
      </w:r>
      <w:proofErr w:type="spellEnd"/>
      <w:r>
        <w:rPr>
          <w:rStyle w:val="None"/>
          <w:rFonts w:ascii="Times New Roman" w:eastAsia="Times New Roman" w:hAnsi="Times New Roman" w:cs="Times New Roman"/>
          <w:sz w:val="22"/>
          <w:szCs w:val="22"/>
        </w:rPr>
        <w:t xml:space="preserve"> A, Koeze E, Wasserman D, Silver N. We Drew 2,568 Congressional Districts By Hand. Here</w:t>
      </w:r>
      <w:r>
        <w:rPr>
          <w:rStyle w:val="None"/>
          <w:rFonts w:ascii="Times New Roman" w:hAnsi="Times New Roman"/>
          <w:sz w:val="22"/>
          <w:szCs w:val="22"/>
        </w:rPr>
        <w:t>’</w:t>
      </w:r>
      <w:r>
        <w:rPr>
          <w:rStyle w:val="None"/>
          <w:rFonts w:ascii="Times New Roman" w:hAnsi="Times New Roman"/>
          <w:sz w:val="22"/>
          <w:szCs w:val="22"/>
        </w:rPr>
        <w:t>s</w:t>
      </w:r>
      <w:r>
        <w:rPr>
          <w:rStyle w:val="None"/>
          <w:rFonts w:ascii="Times New Roman" w:hAnsi="Times New Roman"/>
          <w:sz w:val="22"/>
          <w:szCs w:val="22"/>
        </w:rPr>
        <w:t xml:space="preserve"> </w:t>
      </w:r>
      <w:proofErr w:type="gramStart"/>
      <w:r>
        <w:rPr>
          <w:rStyle w:val="None"/>
          <w:rFonts w:ascii="Times New Roman" w:hAnsi="Times New Roman"/>
          <w:sz w:val="22"/>
          <w:szCs w:val="22"/>
        </w:rPr>
        <w:t>How</w:t>
      </w:r>
      <w:proofErr w:type="gramEnd"/>
      <w:r>
        <w:rPr>
          <w:rStyle w:val="None"/>
          <w:rFonts w:ascii="Times New Roman" w:hAnsi="Times New Roman"/>
          <w:sz w:val="22"/>
          <w:szCs w:val="22"/>
        </w:rPr>
        <w:t>. The Gerrymandering Project 2018; Analysis of Various Voting Districts and Partisanship Trends in the US. Available at. Accessed May 8, 2020, 2020.</w:t>
      </w:r>
    </w:p>
    <w:p w14:paraId="1BAF2741"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24.</w:t>
      </w:r>
      <w:r>
        <w:rPr>
          <w:rStyle w:val="None"/>
          <w:rFonts w:ascii="Times New Roman" w:eastAsia="Times New Roman" w:hAnsi="Times New Roman" w:cs="Times New Roman"/>
          <w:sz w:val="22"/>
          <w:szCs w:val="22"/>
        </w:rPr>
        <w:tab/>
        <w:t>Gilbert SM, Pow-Sang JM, Xiao H. Geographical Factors Associated With Health Disparities in Prostat</w:t>
      </w:r>
      <w:r>
        <w:rPr>
          <w:rStyle w:val="None"/>
          <w:rFonts w:ascii="Times New Roman" w:eastAsia="Times New Roman" w:hAnsi="Times New Roman" w:cs="Times New Roman"/>
          <w:sz w:val="22"/>
          <w:szCs w:val="22"/>
        </w:rPr>
        <w:t>e Cancer. Cancer Control.</w:t>
      </w:r>
      <w:r>
        <w:rPr>
          <w:rStyle w:val="None"/>
          <w:rFonts w:ascii="Times New Roman" w:hAnsi="Times New Roman"/>
          <w:i/>
          <w:iCs/>
          <w:sz w:val="22"/>
          <w:szCs w:val="22"/>
        </w:rPr>
        <w:t xml:space="preserve"> </w:t>
      </w:r>
      <w:r>
        <w:rPr>
          <w:rStyle w:val="None"/>
          <w:rFonts w:ascii="Times New Roman" w:hAnsi="Times New Roman"/>
          <w:sz w:val="22"/>
          <w:szCs w:val="22"/>
        </w:rPr>
        <w:t>2016</w:t>
      </w:r>
      <w:proofErr w:type="gramStart"/>
      <w:r>
        <w:rPr>
          <w:rStyle w:val="None"/>
          <w:rFonts w:ascii="Times New Roman" w:hAnsi="Times New Roman"/>
          <w:sz w:val="22"/>
          <w:szCs w:val="22"/>
        </w:rPr>
        <w:t>;23</w:t>
      </w:r>
      <w:proofErr w:type="gramEnd"/>
      <w:r>
        <w:rPr>
          <w:rStyle w:val="None"/>
          <w:rFonts w:ascii="Times New Roman" w:hAnsi="Times New Roman"/>
          <w:sz w:val="22"/>
          <w:szCs w:val="22"/>
        </w:rPr>
        <w:t>(4):401-408.</w:t>
      </w:r>
    </w:p>
    <w:p w14:paraId="298196EC"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25.</w:t>
      </w:r>
      <w:r>
        <w:rPr>
          <w:rStyle w:val="None"/>
          <w:rFonts w:ascii="Times New Roman" w:eastAsia="Times New Roman" w:hAnsi="Times New Roman" w:cs="Times New Roman"/>
          <w:sz w:val="22"/>
          <w:szCs w:val="22"/>
        </w:rPr>
        <w:tab/>
        <w:t xml:space="preserve">Graham-Garcia J, Raines TL, Andrews JO, Mensah GA. Race, ethnicity, and geography: disparities in heart disease in women of color. J </w:t>
      </w:r>
      <w:proofErr w:type="spellStart"/>
      <w:r>
        <w:rPr>
          <w:rStyle w:val="None"/>
          <w:rFonts w:ascii="Times New Roman" w:eastAsia="Times New Roman" w:hAnsi="Times New Roman" w:cs="Times New Roman"/>
          <w:sz w:val="22"/>
          <w:szCs w:val="22"/>
        </w:rPr>
        <w:t>Transcult</w:t>
      </w:r>
      <w:proofErr w:type="spellEnd"/>
      <w:r>
        <w:rPr>
          <w:rStyle w:val="None"/>
          <w:rFonts w:ascii="Times New Roman" w:eastAsia="Times New Roman" w:hAnsi="Times New Roman" w:cs="Times New Roman"/>
          <w:sz w:val="22"/>
          <w:szCs w:val="22"/>
        </w:rPr>
        <w:t xml:space="preserve"> </w:t>
      </w:r>
      <w:proofErr w:type="spellStart"/>
      <w:r>
        <w:rPr>
          <w:rStyle w:val="None"/>
          <w:rFonts w:ascii="Times New Roman" w:eastAsia="Times New Roman" w:hAnsi="Times New Roman" w:cs="Times New Roman"/>
          <w:sz w:val="22"/>
          <w:szCs w:val="22"/>
        </w:rPr>
        <w:t>Nurs</w:t>
      </w:r>
      <w:proofErr w:type="spellEnd"/>
      <w:r>
        <w:rPr>
          <w:rStyle w:val="None"/>
          <w:rFonts w:ascii="Times New Roman" w:eastAsia="Times New Roman" w:hAnsi="Times New Roman" w:cs="Times New Roman"/>
          <w:sz w:val="22"/>
          <w:szCs w:val="22"/>
        </w:rPr>
        <w:t>.</w:t>
      </w:r>
      <w:r>
        <w:rPr>
          <w:rStyle w:val="None"/>
          <w:rFonts w:ascii="Times New Roman" w:hAnsi="Times New Roman"/>
          <w:i/>
          <w:iCs/>
          <w:sz w:val="22"/>
          <w:szCs w:val="22"/>
        </w:rPr>
        <w:t xml:space="preserve"> </w:t>
      </w:r>
      <w:r>
        <w:rPr>
          <w:rStyle w:val="None"/>
          <w:rFonts w:ascii="Times New Roman" w:hAnsi="Times New Roman"/>
          <w:sz w:val="22"/>
          <w:szCs w:val="22"/>
        </w:rPr>
        <w:t>2001</w:t>
      </w:r>
      <w:proofErr w:type="gramStart"/>
      <w:r>
        <w:rPr>
          <w:rStyle w:val="None"/>
          <w:rFonts w:ascii="Times New Roman" w:hAnsi="Times New Roman"/>
          <w:sz w:val="22"/>
          <w:szCs w:val="22"/>
        </w:rPr>
        <w:t>;12</w:t>
      </w:r>
      <w:proofErr w:type="gramEnd"/>
      <w:r>
        <w:rPr>
          <w:rStyle w:val="None"/>
          <w:rFonts w:ascii="Times New Roman" w:hAnsi="Times New Roman"/>
          <w:sz w:val="22"/>
          <w:szCs w:val="22"/>
        </w:rPr>
        <w:t>(1):56-67.</w:t>
      </w:r>
    </w:p>
    <w:p w14:paraId="6B8798F3"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26.</w:t>
      </w:r>
      <w:r>
        <w:rPr>
          <w:rStyle w:val="None"/>
          <w:rFonts w:ascii="Times New Roman" w:eastAsia="Times New Roman" w:hAnsi="Times New Roman" w:cs="Times New Roman"/>
          <w:sz w:val="22"/>
          <w:szCs w:val="22"/>
        </w:rPr>
        <w:tab/>
        <w:t xml:space="preserve">Zhan FB, Lin Y. Racial/Ethnic, </w:t>
      </w:r>
      <w:r>
        <w:rPr>
          <w:rStyle w:val="None"/>
          <w:rFonts w:ascii="Times New Roman" w:eastAsia="Times New Roman" w:hAnsi="Times New Roman" w:cs="Times New Roman"/>
          <w:sz w:val="22"/>
          <w:szCs w:val="22"/>
        </w:rPr>
        <w:t xml:space="preserve">socioeconomic, and geographic disparities of cervical cancer advanced-stage diagnosis in Texas. </w:t>
      </w:r>
      <w:proofErr w:type="spellStart"/>
      <w:r>
        <w:rPr>
          <w:rStyle w:val="None"/>
          <w:rFonts w:ascii="Times New Roman" w:eastAsia="Times New Roman" w:hAnsi="Times New Roman" w:cs="Times New Roman"/>
          <w:sz w:val="22"/>
          <w:szCs w:val="22"/>
        </w:rPr>
        <w:t>Womens</w:t>
      </w:r>
      <w:proofErr w:type="spellEnd"/>
      <w:r>
        <w:rPr>
          <w:rStyle w:val="None"/>
          <w:rFonts w:ascii="Times New Roman" w:eastAsia="Times New Roman" w:hAnsi="Times New Roman" w:cs="Times New Roman"/>
          <w:sz w:val="22"/>
          <w:szCs w:val="22"/>
        </w:rPr>
        <w:t xml:space="preserve"> Health Issues.</w:t>
      </w:r>
      <w:r>
        <w:rPr>
          <w:rStyle w:val="None"/>
          <w:rFonts w:ascii="Times New Roman" w:hAnsi="Times New Roman"/>
          <w:i/>
          <w:iCs/>
          <w:sz w:val="22"/>
          <w:szCs w:val="22"/>
        </w:rPr>
        <w:t xml:space="preserve"> </w:t>
      </w:r>
      <w:r>
        <w:rPr>
          <w:rStyle w:val="None"/>
          <w:rFonts w:ascii="Times New Roman" w:hAnsi="Times New Roman"/>
          <w:sz w:val="22"/>
          <w:szCs w:val="22"/>
        </w:rPr>
        <w:t>2014</w:t>
      </w:r>
      <w:proofErr w:type="gramStart"/>
      <w:r>
        <w:rPr>
          <w:rStyle w:val="None"/>
          <w:rFonts w:ascii="Times New Roman" w:hAnsi="Times New Roman"/>
          <w:sz w:val="22"/>
          <w:szCs w:val="22"/>
        </w:rPr>
        <w:t>;24</w:t>
      </w:r>
      <w:proofErr w:type="gramEnd"/>
      <w:r>
        <w:rPr>
          <w:rStyle w:val="None"/>
          <w:rFonts w:ascii="Times New Roman" w:hAnsi="Times New Roman"/>
          <w:sz w:val="22"/>
          <w:szCs w:val="22"/>
        </w:rPr>
        <w:t>(5):519-527.</w:t>
      </w:r>
    </w:p>
    <w:p w14:paraId="4C038B7A"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27.</w:t>
      </w:r>
      <w:r>
        <w:rPr>
          <w:rStyle w:val="None"/>
          <w:rFonts w:ascii="Times New Roman" w:eastAsia="Times New Roman" w:hAnsi="Times New Roman" w:cs="Times New Roman"/>
          <w:sz w:val="22"/>
          <w:szCs w:val="22"/>
        </w:rPr>
        <w:tab/>
        <w:t>Holt JB, Zhang X, Presley-Cantrell L, Croft JB. Geographic disparities in chronic obstructive pulmonary disease (C</w:t>
      </w:r>
      <w:r>
        <w:rPr>
          <w:rStyle w:val="None"/>
          <w:rFonts w:ascii="Times New Roman" w:eastAsia="Times New Roman" w:hAnsi="Times New Roman" w:cs="Times New Roman"/>
          <w:sz w:val="22"/>
          <w:szCs w:val="22"/>
        </w:rPr>
        <w:t xml:space="preserve">OPD) hospitalization among Medicare beneficiaries in the United States. </w:t>
      </w:r>
      <w:proofErr w:type="spellStart"/>
      <w:r>
        <w:rPr>
          <w:rStyle w:val="None"/>
          <w:rFonts w:ascii="Times New Roman" w:eastAsia="Times New Roman" w:hAnsi="Times New Roman" w:cs="Times New Roman"/>
          <w:sz w:val="22"/>
          <w:szCs w:val="22"/>
        </w:rPr>
        <w:t>Int</w:t>
      </w:r>
      <w:proofErr w:type="spellEnd"/>
      <w:r>
        <w:rPr>
          <w:rStyle w:val="None"/>
          <w:rFonts w:ascii="Times New Roman" w:eastAsia="Times New Roman" w:hAnsi="Times New Roman" w:cs="Times New Roman"/>
          <w:sz w:val="22"/>
          <w:szCs w:val="22"/>
        </w:rPr>
        <w:t xml:space="preserve"> J </w:t>
      </w:r>
      <w:proofErr w:type="spellStart"/>
      <w:r>
        <w:rPr>
          <w:rStyle w:val="None"/>
          <w:rFonts w:ascii="Times New Roman" w:eastAsia="Times New Roman" w:hAnsi="Times New Roman" w:cs="Times New Roman"/>
          <w:sz w:val="22"/>
          <w:szCs w:val="22"/>
        </w:rPr>
        <w:t>Chron</w:t>
      </w:r>
      <w:proofErr w:type="spellEnd"/>
      <w:r>
        <w:rPr>
          <w:rStyle w:val="None"/>
          <w:rFonts w:ascii="Times New Roman" w:eastAsia="Times New Roman" w:hAnsi="Times New Roman" w:cs="Times New Roman"/>
          <w:sz w:val="22"/>
          <w:szCs w:val="22"/>
        </w:rPr>
        <w:t xml:space="preserve"> Obstruct </w:t>
      </w:r>
      <w:proofErr w:type="spellStart"/>
      <w:r>
        <w:rPr>
          <w:rStyle w:val="None"/>
          <w:rFonts w:ascii="Times New Roman" w:eastAsia="Times New Roman" w:hAnsi="Times New Roman" w:cs="Times New Roman"/>
          <w:sz w:val="22"/>
          <w:szCs w:val="22"/>
        </w:rPr>
        <w:t>Pulmon</w:t>
      </w:r>
      <w:proofErr w:type="spellEnd"/>
      <w:r>
        <w:rPr>
          <w:rStyle w:val="None"/>
          <w:rFonts w:ascii="Times New Roman" w:eastAsia="Times New Roman" w:hAnsi="Times New Roman" w:cs="Times New Roman"/>
          <w:sz w:val="22"/>
          <w:szCs w:val="22"/>
        </w:rPr>
        <w:t xml:space="preserve"> Dis.</w:t>
      </w:r>
      <w:r>
        <w:rPr>
          <w:rStyle w:val="None"/>
          <w:rFonts w:ascii="Times New Roman" w:hAnsi="Times New Roman"/>
          <w:i/>
          <w:iCs/>
          <w:sz w:val="22"/>
          <w:szCs w:val="22"/>
        </w:rPr>
        <w:t xml:space="preserve"> </w:t>
      </w:r>
      <w:r>
        <w:rPr>
          <w:rStyle w:val="None"/>
          <w:rFonts w:ascii="Times New Roman" w:hAnsi="Times New Roman"/>
          <w:sz w:val="22"/>
          <w:szCs w:val="22"/>
        </w:rPr>
        <w:t>2011</w:t>
      </w:r>
      <w:proofErr w:type="gramStart"/>
      <w:r>
        <w:rPr>
          <w:rStyle w:val="None"/>
          <w:rFonts w:ascii="Times New Roman" w:hAnsi="Times New Roman"/>
          <w:sz w:val="22"/>
          <w:szCs w:val="22"/>
        </w:rPr>
        <w:t>;6:321</w:t>
      </w:r>
      <w:proofErr w:type="gramEnd"/>
      <w:r>
        <w:rPr>
          <w:rStyle w:val="None"/>
          <w:rFonts w:ascii="Times New Roman" w:hAnsi="Times New Roman"/>
          <w:sz w:val="22"/>
          <w:szCs w:val="22"/>
        </w:rPr>
        <w:t>-328.</w:t>
      </w:r>
    </w:p>
    <w:p w14:paraId="3F0AA20F" w14:textId="77777777" w:rsidR="00B65B10" w:rsidRDefault="000F66A5">
      <w:pPr>
        <w:pStyle w:val="EndNoteBibliography"/>
        <w:ind w:left="720" w:hanging="720"/>
        <w:rPr>
          <w:rStyle w:val="None"/>
          <w:rFonts w:ascii="Times New Roman" w:eastAsia="Times New Roman" w:hAnsi="Times New Roman" w:cs="Times New Roman"/>
          <w:sz w:val="22"/>
          <w:szCs w:val="22"/>
        </w:rPr>
      </w:pPr>
      <w:r>
        <w:rPr>
          <w:rStyle w:val="Hyperlink0"/>
          <w:rFonts w:eastAsia="Calibri"/>
        </w:rPr>
        <w:t>28.</w:t>
      </w:r>
      <w:r>
        <w:rPr>
          <w:rStyle w:val="None"/>
          <w:rFonts w:ascii="Times New Roman" w:eastAsia="Times New Roman" w:hAnsi="Times New Roman" w:cs="Times New Roman"/>
          <w:sz w:val="22"/>
          <w:szCs w:val="22"/>
        </w:rPr>
        <w:tab/>
        <w:t xml:space="preserve">Navarro V, </w:t>
      </w:r>
      <w:proofErr w:type="spellStart"/>
      <w:r>
        <w:rPr>
          <w:rStyle w:val="None"/>
          <w:rFonts w:ascii="Times New Roman" w:eastAsia="Times New Roman" w:hAnsi="Times New Roman" w:cs="Times New Roman"/>
          <w:sz w:val="22"/>
          <w:szCs w:val="22"/>
        </w:rPr>
        <w:t>Muntaner</w:t>
      </w:r>
      <w:proofErr w:type="spellEnd"/>
      <w:r>
        <w:rPr>
          <w:rStyle w:val="None"/>
          <w:rFonts w:ascii="Times New Roman" w:eastAsia="Times New Roman" w:hAnsi="Times New Roman" w:cs="Times New Roman"/>
          <w:sz w:val="22"/>
          <w:szCs w:val="22"/>
        </w:rPr>
        <w:t xml:space="preserve"> C, </w:t>
      </w:r>
      <w:proofErr w:type="spellStart"/>
      <w:r>
        <w:rPr>
          <w:rStyle w:val="None"/>
          <w:rFonts w:ascii="Times New Roman" w:eastAsia="Times New Roman" w:hAnsi="Times New Roman" w:cs="Times New Roman"/>
          <w:sz w:val="22"/>
          <w:szCs w:val="22"/>
        </w:rPr>
        <w:t>Borrell</w:t>
      </w:r>
      <w:proofErr w:type="spellEnd"/>
      <w:r>
        <w:rPr>
          <w:rStyle w:val="None"/>
          <w:rFonts w:ascii="Times New Roman" w:eastAsia="Times New Roman" w:hAnsi="Times New Roman" w:cs="Times New Roman"/>
          <w:sz w:val="22"/>
          <w:szCs w:val="22"/>
        </w:rPr>
        <w:t xml:space="preserve"> C, et al. Politics and health outcomes. Lancet.</w:t>
      </w:r>
      <w:r>
        <w:rPr>
          <w:rStyle w:val="None"/>
          <w:rFonts w:ascii="Times New Roman" w:hAnsi="Times New Roman"/>
          <w:i/>
          <w:iCs/>
          <w:sz w:val="22"/>
          <w:szCs w:val="22"/>
        </w:rPr>
        <w:t xml:space="preserve"> </w:t>
      </w:r>
      <w:r>
        <w:rPr>
          <w:rStyle w:val="None"/>
          <w:rFonts w:ascii="Times New Roman" w:hAnsi="Times New Roman"/>
          <w:sz w:val="22"/>
          <w:szCs w:val="22"/>
        </w:rPr>
        <w:t>2006</w:t>
      </w:r>
      <w:proofErr w:type="gramStart"/>
      <w:r>
        <w:rPr>
          <w:rStyle w:val="None"/>
          <w:rFonts w:ascii="Times New Roman" w:hAnsi="Times New Roman"/>
          <w:sz w:val="22"/>
          <w:szCs w:val="22"/>
        </w:rPr>
        <w:t>;368</w:t>
      </w:r>
      <w:proofErr w:type="gramEnd"/>
      <w:r>
        <w:rPr>
          <w:rStyle w:val="None"/>
          <w:rFonts w:ascii="Times New Roman" w:hAnsi="Times New Roman"/>
          <w:sz w:val="22"/>
          <w:szCs w:val="22"/>
        </w:rPr>
        <w:t>(9540):1033-1037.</w:t>
      </w:r>
    </w:p>
    <w:p w14:paraId="15F7F204" w14:textId="77777777" w:rsidR="00B65B10" w:rsidRDefault="000F66A5">
      <w:pPr>
        <w:pStyle w:val="EndNoteBibliography"/>
        <w:ind w:left="720" w:hanging="720"/>
      </w:pPr>
      <w:r>
        <w:rPr>
          <w:rStyle w:val="Hyperlink0"/>
          <w:rFonts w:eastAsia="Calibri"/>
        </w:rPr>
        <w:t>29.</w:t>
      </w:r>
      <w:r>
        <w:rPr>
          <w:rStyle w:val="None"/>
          <w:rFonts w:ascii="Times New Roman" w:eastAsia="Times New Roman" w:hAnsi="Times New Roman" w:cs="Times New Roman"/>
          <w:sz w:val="22"/>
          <w:szCs w:val="22"/>
        </w:rPr>
        <w:tab/>
        <w:t>Bhatt CB, Beck-</w:t>
      </w:r>
      <w:proofErr w:type="spellStart"/>
      <w:r>
        <w:rPr>
          <w:rStyle w:val="None"/>
          <w:rFonts w:ascii="Times New Roman" w:eastAsia="Times New Roman" w:hAnsi="Times New Roman" w:cs="Times New Roman"/>
          <w:sz w:val="22"/>
          <w:szCs w:val="22"/>
        </w:rPr>
        <w:t>Sagu</w:t>
      </w:r>
      <w:r>
        <w:rPr>
          <w:rStyle w:val="None"/>
          <w:rFonts w:ascii="Times New Roman" w:hAnsi="Times New Roman"/>
          <w:sz w:val="22"/>
          <w:szCs w:val="22"/>
        </w:rPr>
        <w:t>é</w:t>
      </w:r>
      <w:proofErr w:type="spellEnd"/>
      <w:r>
        <w:rPr>
          <w:rStyle w:val="None"/>
          <w:rFonts w:ascii="Times New Roman" w:hAnsi="Times New Roman"/>
          <w:sz w:val="22"/>
          <w:szCs w:val="22"/>
        </w:rPr>
        <w:t xml:space="preserve"> </w:t>
      </w:r>
      <w:r>
        <w:rPr>
          <w:rStyle w:val="None"/>
          <w:rFonts w:ascii="Times New Roman" w:hAnsi="Times New Roman"/>
          <w:sz w:val="22"/>
          <w:szCs w:val="22"/>
        </w:rPr>
        <w:t>C</w:t>
      </w:r>
      <w:r>
        <w:rPr>
          <w:rStyle w:val="None"/>
          <w:rFonts w:ascii="Times New Roman" w:hAnsi="Times New Roman"/>
          <w:sz w:val="22"/>
          <w:szCs w:val="22"/>
        </w:rPr>
        <w:t>M. Medicaid Expansion and Infant Mortality in the United States. Am J Public Health.</w:t>
      </w:r>
      <w:r>
        <w:rPr>
          <w:rStyle w:val="None"/>
          <w:rFonts w:ascii="Times New Roman" w:hAnsi="Times New Roman"/>
          <w:i/>
          <w:iCs/>
          <w:sz w:val="22"/>
          <w:szCs w:val="22"/>
        </w:rPr>
        <w:t xml:space="preserve"> </w:t>
      </w:r>
      <w:r>
        <w:rPr>
          <w:rStyle w:val="None"/>
          <w:rFonts w:ascii="Times New Roman" w:hAnsi="Times New Roman"/>
          <w:sz w:val="22"/>
          <w:szCs w:val="22"/>
        </w:rPr>
        <w:t>2018</w:t>
      </w:r>
      <w:proofErr w:type="gramStart"/>
      <w:r>
        <w:rPr>
          <w:rStyle w:val="None"/>
          <w:rFonts w:ascii="Times New Roman" w:hAnsi="Times New Roman"/>
          <w:sz w:val="22"/>
          <w:szCs w:val="22"/>
        </w:rPr>
        <w:t>;108</w:t>
      </w:r>
      <w:proofErr w:type="gramEnd"/>
      <w:r>
        <w:rPr>
          <w:rStyle w:val="None"/>
          <w:rFonts w:ascii="Times New Roman" w:hAnsi="Times New Roman"/>
          <w:sz w:val="22"/>
          <w:szCs w:val="22"/>
        </w:rPr>
        <w:t>(4):565-567.</w:t>
      </w:r>
    </w:p>
    <w:sectPr w:rsidR="00B65B10">
      <w:headerReference w:type="default" r:id="rId10"/>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uya Zhang" w:date="2020-08-09T16:28:00Z" w:initials="">
    <w:p w14:paraId="47A92BD5" w14:textId="77777777" w:rsidR="00B65B10" w:rsidRDefault="00B65B10">
      <w:pPr>
        <w:pStyle w:val="Default"/>
      </w:pPr>
    </w:p>
    <w:p w14:paraId="40037899" w14:textId="77777777" w:rsidR="00B65B10" w:rsidRDefault="000F66A5">
      <w:pPr>
        <w:pStyle w:val="Default"/>
      </w:pPr>
      <w:r>
        <w:rPr>
          <w:rFonts w:eastAsia="Arial Unicode MS" w:cs="Arial Unicode MS"/>
        </w:rPr>
        <w:t>Children with poor economic status?</w:t>
      </w:r>
    </w:p>
  </w:comment>
  <w:comment w:id="1" w:author="Ruya Zhang" w:date="2020-08-09T16:29:00Z" w:initials="">
    <w:p w14:paraId="603666D6" w14:textId="77777777" w:rsidR="00B65B10" w:rsidRDefault="00B65B10">
      <w:pPr>
        <w:pStyle w:val="Default"/>
      </w:pPr>
    </w:p>
    <w:p w14:paraId="2214171B" w14:textId="77777777" w:rsidR="00B65B10" w:rsidRDefault="000F66A5">
      <w:pPr>
        <w:pStyle w:val="Default"/>
      </w:pPr>
      <w:r>
        <w:rPr>
          <w:rFonts w:eastAsia="Arial Unicode MS" w:cs="Arial Unicode MS"/>
        </w:rPr>
        <w:t xml:space="preserve">This is not very clear to me. </w:t>
      </w:r>
    </w:p>
  </w:comment>
  <w:comment w:id="3" w:author="Liu, Bian" w:date="2020-08-14T11:08:00Z" w:initials="LB">
    <w:p w14:paraId="6886AF0A" w14:textId="06B41680" w:rsidR="002F1237" w:rsidRDefault="002F1237">
      <w:pPr>
        <w:pStyle w:val="CommentText"/>
      </w:pPr>
      <w:r>
        <w:rPr>
          <w:rStyle w:val="CommentReference"/>
        </w:rPr>
        <w:annotationRef/>
      </w:r>
      <w:r>
        <w:t>Should add a bit more descriptive stats, e.g. median, IQR, min-max.</w:t>
      </w:r>
    </w:p>
  </w:comment>
  <w:comment w:id="4" w:author="Megan Paul" w:date="2020-07-21T09:28:00Z" w:initials="">
    <w:p w14:paraId="77C727D8" w14:textId="77777777" w:rsidR="00B65B10" w:rsidRDefault="00B65B10">
      <w:pPr>
        <w:pStyle w:val="Default"/>
      </w:pPr>
    </w:p>
    <w:p w14:paraId="2E507CC9" w14:textId="006388E8" w:rsidR="00B65B10" w:rsidRDefault="000F66A5">
      <w:pPr>
        <w:pStyle w:val="Default"/>
        <w:rPr>
          <w:rFonts w:eastAsia="Arial Unicode MS" w:cs="Arial Unicode MS"/>
        </w:rPr>
      </w:pPr>
      <w:r>
        <w:rPr>
          <w:rFonts w:eastAsia="Arial Unicode MS" w:cs="Arial Unicode MS"/>
        </w:rPr>
        <w:t>I</w:t>
      </w:r>
      <w:r>
        <w:rPr>
          <w:rFonts w:eastAsia="Arial Unicode MS" w:cs="Arial Unicode MS"/>
        </w:rPr>
        <w:t>’</w:t>
      </w:r>
      <w:r>
        <w:rPr>
          <w:rFonts w:eastAsia="Arial Unicode MS" w:cs="Arial Unicode MS"/>
        </w:rPr>
        <w:t>m leav</w:t>
      </w:r>
      <w:r>
        <w:rPr>
          <w:rFonts w:eastAsia="Arial Unicode MS" w:cs="Arial Unicode MS"/>
        </w:rPr>
        <w:t>ing in Pearson</w:t>
      </w:r>
      <w:r>
        <w:rPr>
          <w:rFonts w:eastAsia="Arial Unicode MS" w:cs="Arial Unicode MS"/>
        </w:rPr>
        <w:t>’</w:t>
      </w:r>
      <w:r>
        <w:rPr>
          <w:rFonts w:eastAsia="Arial Unicode MS" w:cs="Arial Unicode MS"/>
        </w:rPr>
        <w:t>s Rho for now given that it was more compelling</w:t>
      </w:r>
    </w:p>
    <w:p w14:paraId="0587D5CC" w14:textId="530DEBE2" w:rsidR="002F1237" w:rsidRDefault="002F1237">
      <w:pPr>
        <w:pStyle w:val="Default"/>
      </w:pPr>
    </w:p>
  </w:comment>
  <w:comment w:id="5" w:author="Liu, Bian" w:date="2020-08-14T11:07:00Z" w:initials="LB">
    <w:p w14:paraId="09B4418C" w14:textId="69C10E85" w:rsidR="002F1237" w:rsidRDefault="002F1237">
      <w:pPr>
        <w:pStyle w:val="CommentText"/>
      </w:pPr>
      <w:r>
        <w:rPr>
          <w:rStyle w:val="CommentReference"/>
        </w:rPr>
        <w:annotationRef/>
      </w:r>
      <w:r>
        <w:t>If you see that the data is skewed, and should use non-parametric tests, then use Spearman’s correlation</w:t>
      </w:r>
    </w:p>
    <w:p w14:paraId="27E49CF6" w14:textId="77777777" w:rsidR="002F1237" w:rsidRDefault="002F1237">
      <w:pPr>
        <w:pStyle w:val="CommentText"/>
      </w:pPr>
    </w:p>
    <w:p w14:paraId="3E2FB129" w14:textId="63434CC2" w:rsidR="002F1237" w:rsidRDefault="002F1237">
      <w:pPr>
        <w:pStyle w:val="CommentText"/>
      </w:pPr>
      <w:r>
        <w:t>I don’t see correlation analysis in the results. I only see the regression analysis.</w:t>
      </w:r>
    </w:p>
    <w:p w14:paraId="36528F60" w14:textId="255BB6F0" w:rsidR="002F1237" w:rsidRDefault="002F1237">
      <w:pPr>
        <w:pStyle w:val="CommentText"/>
      </w:pPr>
      <w:r>
        <w:t>Correlation and regression are two different analysis, but give related information.</w:t>
      </w:r>
    </w:p>
    <w:p w14:paraId="4A85E237" w14:textId="2C5403D1" w:rsidR="002F1237" w:rsidRDefault="002F1237">
      <w:pPr>
        <w:pStyle w:val="CommentText"/>
      </w:pPr>
      <w:r>
        <w:t>In the results, you only show the slopes (Beta) for regression analysis.</w:t>
      </w:r>
    </w:p>
    <w:p w14:paraId="2E2325B2" w14:textId="1569DD0E" w:rsidR="002F1237" w:rsidRDefault="002F1237">
      <w:pPr>
        <w:pStyle w:val="CommentText"/>
      </w:pPr>
    </w:p>
    <w:p w14:paraId="19522F31" w14:textId="77777777" w:rsidR="002F1237" w:rsidRDefault="002F1237">
      <w:pPr>
        <w:pStyle w:val="CommentText"/>
      </w:pPr>
    </w:p>
  </w:comment>
  <w:comment w:id="6" w:author="Liu, Bian" w:date="2020-08-14T11:09:00Z" w:initials="LB">
    <w:p w14:paraId="6273A22B" w14:textId="77777777" w:rsidR="002F1237" w:rsidRDefault="002F1237">
      <w:pPr>
        <w:pStyle w:val="CommentText"/>
      </w:pPr>
      <w:r>
        <w:rPr>
          <w:rStyle w:val="CommentReference"/>
        </w:rPr>
        <w:annotationRef/>
      </w:r>
      <w:r>
        <w:t>Since you only have 50 data points, I would lump these moderate states in your scattered plots, so that the readers are clear which states you are referring to.</w:t>
      </w:r>
    </w:p>
    <w:p w14:paraId="57C6901E" w14:textId="77777777" w:rsidR="002F1237" w:rsidRDefault="002F1237">
      <w:pPr>
        <w:pStyle w:val="CommentText"/>
      </w:pPr>
    </w:p>
    <w:p w14:paraId="166A2CC4" w14:textId="123ABE44" w:rsidR="002F1237" w:rsidRDefault="002F1237">
      <w:pPr>
        <w:pStyle w:val="CommentText"/>
      </w:pPr>
      <w:r>
        <w:t>You can rephrase this paragraph as sensitivity analysis which included moderate states only (n=??), and present the results as similar or different from the main analysis using all 50 states.</w:t>
      </w:r>
    </w:p>
    <w:p w14:paraId="72A1E11C" w14:textId="4745E808" w:rsidR="002F1237" w:rsidRDefault="002F1237">
      <w:pPr>
        <w:pStyle w:val="CommentText"/>
      </w:pPr>
    </w:p>
    <w:p w14:paraId="5FE3544B" w14:textId="5C90107B" w:rsidR="002F1237" w:rsidRDefault="002F1237">
      <w:pPr>
        <w:pStyle w:val="CommentText"/>
      </w:pPr>
      <w:r>
        <w:t xml:space="preserve">Basically you are doing stratified analysis with two </w:t>
      </w:r>
      <w:proofErr w:type="spellStart"/>
      <w:r>
        <w:t>subdata</w:t>
      </w:r>
      <w:proofErr w:type="spellEnd"/>
      <w:r>
        <w:t xml:space="preserve"> sets: moderate states (n=??) and extreme states (n=??)  These can be seen from the scattered plots, with better presentation.</w:t>
      </w:r>
    </w:p>
    <w:p w14:paraId="1DD5226A" w14:textId="77777777" w:rsidR="002F1237" w:rsidRDefault="002F1237">
      <w:pPr>
        <w:pStyle w:val="CommentText"/>
      </w:pPr>
    </w:p>
  </w:comment>
  <w:comment w:id="7" w:author="Liu, Bian" w:date="2020-08-14T11:12:00Z" w:initials="LB">
    <w:p w14:paraId="0CD7808A" w14:textId="3306AE1A" w:rsidR="002F1237" w:rsidRDefault="002F1237">
      <w:pPr>
        <w:pStyle w:val="CommentText"/>
      </w:pPr>
      <w:r>
        <w:rPr>
          <w:rStyle w:val="CommentReference"/>
        </w:rPr>
        <w:annotationRef/>
      </w:r>
      <w:r>
        <w:t>I don’t see the results being presented.</w:t>
      </w:r>
    </w:p>
  </w:comment>
  <w:comment w:id="8" w:author="lob b9k p-98u nl;l8 nm,l  m  br6nt d xdn676t7yrt78yfgcyfcfgfygfgcmiaaa 8l98k  b;'" w:date="2020-07-04T11:34:00Z" w:initials="">
    <w:p w14:paraId="60CFF379" w14:textId="77777777" w:rsidR="00B65B10" w:rsidRDefault="00B65B10">
      <w:pPr>
        <w:pStyle w:val="Default"/>
      </w:pPr>
    </w:p>
    <w:p w14:paraId="24BC5B99" w14:textId="77777777" w:rsidR="00B65B10" w:rsidRDefault="000F66A5">
      <w:pPr>
        <w:pStyle w:val="Default"/>
      </w:pPr>
      <w:r>
        <w:rPr>
          <w:rFonts w:eastAsia="Arial Unicode MS" w:cs="Arial Unicode MS"/>
        </w:rPr>
        <w:t>Verify that this is accurate</w:t>
      </w:r>
    </w:p>
  </w:comment>
  <w:comment w:id="9" w:author="Ruya Zhang" w:date="2020-08-09T16:46:00Z" w:initials="">
    <w:p w14:paraId="6912D2F9" w14:textId="77777777" w:rsidR="00B65B10" w:rsidRDefault="00B65B10">
      <w:pPr>
        <w:pStyle w:val="Default"/>
      </w:pPr>
    </w:p>
    <w:p w14:paraId="123484DC" w14:textId="77777777" w:rsidR="00B65B10" w:rsidRDefault="000F66A5">
      <w:pPr>
        <w:pStyle w:val="Default"/>
      </w:pPr>
      <w:r>
        <w:rPr>
          <w:rFonts w:eastAsia="Arial Unicode MS" w:cs="Arial Unicode MS"/>
        </w:rPr>
        <w:t>Maybe with an example for this sentence?</w:t>
      </w:r>
    </w:p>
  </w:comment>
  <w:comment w:id="10" w:author="Ruya Zhang" w:date="2020-08-09T16:57:00Z" w:initials="">
    <w:p w14:paraId="03D99CB4" w14:textId="77777777" w:rsidR="00B65B10" w:rsidRDefault="00B65B10">
      <w:pPr>
        <w:pStyle w:val="Default"/>
      </w:pPr>
    </w:p>
    <w:p w14:paraId="4E5D6262" w14:textId="77777777" w:rsidR="00B65B10" w:rsidRDefault="000F66A5">
      <w:pPr>
        <w:pStyle w:val="Default"/>
      </w:pPr>
      <w:r>
        <w:rPr>
          <w:rFonts w:eastAsia="Arial Unicode MS" w:cs="Arial Unicode MS"/>
        </w:rPr>
        <w:t>Including table 3b? Is there any differences between table 3 and table 3b?</w:t>
      </w:r>
    </w:p>
  </w:comment>
  <w:comment w:id="11" w:author="Liu, Bian" w:date="2020-08-14T11:17:00Z" w:initials="LB">
    <w:p w14:paraId="0B424BE3" w14:textId="0A05CBD8" w:rsidR="002F1237" w:rsidRDefault="002F1237">
      <w:pPr>
        <w:pStyle w:val="CommentText"/>
      </w:pPr>
      <w:r>
        <w:rPr>
          <w:rStyle w:val="CommentReference"/>
        </w:rPr>
        <w:annotationRef/>
      </w:r>
      <w:r>
        <w:t>Please change wording.</w:t>
      </w:r>
    </w:p>
    <w:p w14:paraId="1B69E361" w14:textId="34097A28" w:rsidR="002F1237" w:rsidRDefault="002F1237">
      <w:pPr>
        <w:pStyle w:val="CommentText"/>
      </w:pPr>
      <w:r>
        <w:t xml:space="preserve">I don’t know what you mean here. </w:t>
      </w:r>
    </w:p>
    <w:p w14:paraId="6AA02BCB" w14:textId="787BE1F3" w:rsidR="002F1237" w:rsidRDefault="002F1237">
      <w:pPr>
        <w:pStyle w:val="CommentText"/>
      </w:pPr>
      <w:r>
        <w:t>Table 4 is the slop of the regression.</w:t>
      </w:r>
    </w:p>
    <w:p w14:paraId="43982349" w14:textId="5433989D" w:rsidR="002F1237" w:rsidRDefault="003E3F9B">
      <w:pPr>
        <w:pStyle w:val="CommentText"/>
      </w:pPr>
      <w:r>
        <w:t>A positive slope indicate with 1 unit increase in PVI (your explanatory variable) the outcome changed by Beta.</w:t>
      </w:r>
    </w:p>
    <w:p w14:paraId="5A729B92" w14:textId="5D19780D" w:rsidR="003E3F9B" w:rsidRDefault="003E3F9B">
      <w:pPr>
        <w:pStyle w:val="CommentText"/>
      </w:pPr>
      <w:r>
        <w:t xml:space="preserve">You are not comparing slopes between models. </w:t>
      </w:r>
    </w:p>
    <w:p w14:paraId="351F7905" w14:textId="137276AE" w:rsidR="00544630" w:rsidRDefault="00544630">
      <w:pPr>
        <w:pStyle w:val="CommentText"/>
      </w:pPr>
    </w:p>
    <w:p w14:paraId="293FBE17" w14:textId="6E264ED8" w:rsidR="00544630" w:rsidRDefault="00544630">
      <w:pPr>
        <w:pStyle w:val="CommentText"/>
      </w:pPr>
      <w:r>
        <w:t xml:space="preserve">If you meant that for example, life expectancy is longer in democrat states than republican states, please say so specifically and plainly. </w:t>
      </w:r>
      <w:r w:rsidR="008F3B5B">
        <w:t xml:space="preserve">And also spell out the 5 measures you </w:t>
      </w:r>
      <w:bookmarkStart w:id="12" w:name="_GoBack"/>
      <w:bookmarkEnd w:id="12"/>
      <w:r w:rsidR="008F3B5B">
        <w:t>refer to.</w:t>
      </w:r>
    </w:p>
    <w:p w14:paraId="034DA91D" w14:textId="58CB021B" w:rsidR="00544630" w:rsidRDefault="00544630">
      <w:pPr>
        <w:pStyle w:val="CommentText"/>
      </w:pPr>
      <w:r>
        <w:t>I don’t think there is statistically superior concept here.</w:t>
      </w:r>
    </w:p>
    <w:p w14:paraId="7F1CAD5B" w14:textId="77777777" w:rsidR="00544630" w:rsidRDefault="00544630">
      <w:pPr>
        <w:pStyle w:val="CommentText"/>
      </w:pPr>
    </w:p>
  </w:comment>
  <w:comment w:id="13" w:author="Ruya Zhang" w:date="2020-08-09T17:13:00Z" w:initials="">
    <w:p w14:paraId="6F941DE5" w14:textId="77777777" w:rsidR="00B65B10" w:rsidRDefault="00B65B10">
      <w:pPr>
        <w:pStyle w:val="Default"/>
      </w:pPr>
    </w:p>
    <w:p w14:paraId="204BC14C" w14:textId="77777777" w:rsidR="00B65B10" w:rsidRDefault="000F66A5">
      <w:pPr>
        <w:pStyle w:val="Default"/>
      </w:pPr>
      <w:r>
        <w:rPr>
          <w:rFonts w:eastAsia="Arial Unicode MS" w:cs="Arial Unicode MS"/>
        </w:rPr>
        <w:t xml:space="preserve">Would there be any geological factors? I am thinking if </w:t>
      </w:r>
      <w:proofErr w:type="spellStart"/>
      <w:r>
        <w:rPr>
          <w:rFonts w:eastAsia="Arial Unicode MS" w:cs="Arial Unicode MS"/>
        </w:rPr>
        <w:t>dem</w:t>
      </w:r>
      <w:proofErr w:type="spellEnd"/>
      <w:r>
        <w:rPr>
          <w:rFonts w:eastAsia="Arial Unicode MS" w:cs="Arial Unicode MS"/>
        </w:rPr>
        <w:t xml:space="preserve"> or rep states have significant differences for longitude or latitude, which perhaps could be a factor of pediatric health outcome. Or if states on the coast produce higher pediatric health outcome</w:t>
      </w:r>
      <w:r>
        <w:rPr>
          <w:rFonts w:eastAsia="Arial Unicode MS" w:cs="Arial Unicode MS"/>
        </w:rPr>
        <w:t xml:space="preserve">, etc.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037899" w15:done="0"/>
  <w15:commentEx w15:paraId="2214171B" w15:done="0"/>
  <w15:commentEx w15:paraId="6886AF0A" w15:done="0"/>
  <w15:commentEx w15:paraId="0587D5CC" w15:done="0"/>
  <w15:commentEx w15:paraId="19522F31" w15:paraIdParent="0587D5CC" w15:done="0"/>
  <w15:commentEx w15:paraId="1DD5226A" w15:done="0"/>
  <w15:commentEx w15:paraId="0CD7808A" w15:done="0"/>
  <w15:commentEx w15:paraId="24BC5B99" w15:done="0"/>
  <w15:commentEx w15:paraId="123484DC" w15:done="0"/>
  <w15:commentEx w15:paraId="4E5D6262" w15:done="0"/>
  <w15:commentEx w15:paraId="7F1CAD5B" w15:done="0"/>
  <w15:commentEx w15:paraId="204BC14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C7291" w14:textId="77777777" w:rsidR="000F66A5" w:rsidRDefault="000F66A5">
      <w:r>
        <w:separator/>
      </w:r>
    </w:p>
  </w:endnote>
  <w:endnote w:type="continuationSeparator" w:id="0">
    <w:p w14:paraId="3AE0329F" w14:textId="77777777" w:rsidR="000F66A5" w:rsidRDefault="000F6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Times New Roman"/>
    <w:charset w:val="00"/>
    <w:family w:val="roman"/>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77261" w14:textId="77777777" w:rsidR="00B65B10" w:rsidRDefault="00B65B1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200F84" w14:textId="77777777" w:rsidR="000F66A5" w:rsidRDefault="000F66A5">
      <w:r>
        <w:separator/>
      </w:r>
    </w:p>
  </w:footnote>
  <w:footnote w:type="continuationSeparator" w:id="0">
    <w:p w14:paraId="3B1FAFFA" w14:textId="77777777" w:rsidR="000F66A5" w:rsidRDefault="000F66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44435" w14:textId="77777777" w:rsidR="00B65B10" w:rsidRDefault="00B65B1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23CB0"/>
    <w:multiLevelType w:val="hybridMultilevel"/>
    <w:tmpl w:val="C8C4997E"/>
    <w:styleLink w:val="ImportedStyle1"/>
    <w:lvl w:ilvl="0" w:tplc="DE32A7A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E025634">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63AA5B0">
      <w:start w:val="1"/>
      <w:numFmt w:val="lowerRoman"/>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tplc="CFBE5B9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4602CC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FA61F00">
      <w:start w:val="1"/>
      <w:numFmt w:val="lowerRoman"/>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tplc="C8B0865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428C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5589C30">
      <w:start w:val="1"/>
      <w:numFmt w:val="lowerRoman"/>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DAC7742"/>
    <w:multiLevelType w:val="hybridMultilevel"/>
    <w:tmpl w:val="059A4316"/>
    <w:styleLink w:val="ImportedStyle10"/>
    <w:lvl w:ilvl="0" w:tplc="1608B4F2">
      <w:start w:val="1"/>
      <w:numFmt w:val="upperRoman"/>
      <w:lvlText w:val="%1."/>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4296DFFE">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9C88D9C">
      <w:start w:val="1"/>
      <w:numFmt w:val="lowerRoman"/>
      <w:lvlText w:val="%3."/>
      <w:lvlJc w:val="left"/>
      <w:pPr>
        <w:ind w:left="2160" w:hanging="274"/>
      </w:pPr>
      <w:rPr>
        <w:rFonts w:hAnsi="Arial Unicode MS"/>
        <w:b/>
        <w:bCs/>
        <w:caps w:val="0"/>
        <w:smallCaps w:val="0"/>
        <w:strike w:val="0"/>
        <w:dstrike w:val="0"/>
        <w:outline w:val="0"/>
        <w:emboss w:val="0"/>
        <w:imprint w:val="0"/>
        <w:spacing w:val="0"/>
        <w:w w:val="100"/>
        <w:kern w:val="0"/>
        <w:position w:val="0"/>
        <w:highlight w:val="none"/>
        <w:vertAlign w:val="baseline"/>
      </w:rPr>
    </w:lvl>
    <w:lvl w:ilvl="3" w:tplc="13807EC8">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92A880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11845B70">
      <w:start w:val="1"/>
      <w:numFmt w:val="lowerRoman"/>
      <w:lvlText w:val="%6."/>
      <w:lvlJc w:val="left"/>
      <w:pPr>
        <w:ind w:left="4320" w:hanging="274"/>
      </w:pPr>
      <w:rPr>
        <w:rFonts w:hAnsi="Arial Unicode MS"/>
        <w:b/>
        <w:bCs/>
        <w:caps w:val="0"/>
        <w:smallCaps w:val="0"/>
        <w:strike w:val="0"/>
        <w:dstrike w:val="0"/>
        <w:outline w:val="0"/>
        <w:emboss w:val="0"/>
        <w:imprint w:val="0"/>
        <w:spacing w:val="0"/>
        <w:w w:val="100"/>
        <w:kern w:val="0"/>
        <w:position w:val="0"/>
        <w:highlight w:val="none"/>
        <w:vertAlign w:val="baseline"/>
      </w:rPr>
    </w:lvl>
    <w:lvl w:ilvl="6" w:tplc="48E8579E">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62054F2">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60A861B4">
      <w:start w:val="1"/>
      <w:numFmt w:val="lowerRoman"/>
      <w:lvlText w:val="%9."/>
      <w:lvlJc w:val="left"/>
      <w:pPr>
        <w:ind w:left="6480" w:hanging="27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E9523D2"/>
    <w:multiLevelType w:val="hybridMultilevel"/>
    <w:tmpl w:val="059A4316"/>
    <w:numStyleLink w:val="ImportedStyle10"/>
  </w:abstractNum>
  <w:abstractNum w:abstractNumId="3" w15:restartNumberingAfterBreak="0">
    <w:nsid w:val="7B8A25E4"/>
    <w:multiLevelType w:val="hybridMultilevel"/>
    <w:tmpl w:val="C8C4997E"/>
    <w:numStyleLink w:val="ImportedStyle1"/>
  </w:abstractNum>
  <w:num w:numId="1">
    <w:abstractNumId w:val="0"/>
  </w:num>
  <w:num w:numId="2">
    <w:abstractNumId w:val="3"/>
  </w:num>
  <w:num w:numId="3">
    <w:abstractNumId w:val="1"/>
  </w:num>
  <w:num w:numId="4">
    <w:abstractNumId w:val="2"/>
  </w:num>
  <w:num w:numId="5">
    <w:abstractNumId w:val="2"/>
    <w:lvlOverride w:ilvl="0">
      <w:startOverride w:val="2"/>
      <w:lvl w:ilvl="0" w:tplc="1F6A77C0">
        <w:start w:val="2"/>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C3E73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ACEDB2A">
        <w:start w:val="1"/>
        <w:numFmt w:val="lowerRoman"/>
        <w:lvlText w:val="%3."/>
        <w:lvlJc w:val="left"/>
        <w:pPr>
          <w:ind w:left="2160"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79A9E2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5C462A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FD00470">
        <w:start w:val="1"/>
        <w:numFmt w:val="lowerRoman"/>
        <w:lvlText w:val="%6."/>
        <w:lvlJc w:val="left"/>
        <w:pPr>
          <w:ind w:left="4320"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A4C1A5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2708E4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BB41DD8">
        <w:start w:val="1"/>
        <w:numFmt w:val="lowerRoman"/>
        <w:lvlText w:val="%9."/>
        <w:lvlJc w:val="left"/>
        <w:pPr>
          <w:ind w:left="6480" w:hanging="27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tplc="1F6A77C0">
        <w:start w:val="1"/>
        <w:numFmt w:val="upperRoman"/>
        <w:lvlText w:val="%1."/>
        <w:lvlJc w:val="left"/>
        <w:pPr>
          <w:tabs>
            <w:tab w:val="left" w:pos="4225"/>
          </w:tabs>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9C3E7358">
        <w:start w:val="1"/>
        <w:numFmt w:val="lowerLetter"/>
        <w:lvlText w:val="%2."/>
        <w:lvlJc w:val="left"/>
        <w:pPr>
          <w:tabs>
            <w:tab w:val="left" w:pos="4225"/>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6ACEDB2A">
        <w:start w:val="1"/>
        <w:numFmt w:val="lowerRoman"/>
        <w:lvlText w:val="%3."/>
        <w:lvlJc w:val="left"/>
        <w:pPr>
          <w:tabs>
            <w:tab w:val="left" w:pos="4225"/>
          </w:tabs>
          <w:ind w:left="2160" w:hanging="2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979A9E20">
        <w:start w:val="1"/>
        <w:numFmt w:val="decimal"/>
        <w:lvlText w:val="%4."/>
        <w:lvlJc w:val="left"/>
        <w:pPr>
          <w:tabs>
            <w:tab w:val="left" w:pos="4225"/>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D5C462A0">
        <w:start w:val="1"/>
        <w:numFmt w:val="lowerLetter"/>
        <w:lvlText w:val="%5."/>
        <w:lvlJc w:val="left"/>
        <w:pPr>
          <w:tabs>
            <w:tab w:val="left" w:pos="4225"/>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0FD00470">
        <w:start w:val="1"/>
        <w:numFmt w:val="lowerRoman"/>
        <w:lvlText w:val="%6."/>
        <w:lvlJc w:val="left"/>
        <w:pPr>
          <w:ind w:left="4225" w:hanging="1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7A4C1A52">
        <w:start w:val="1"/>
        <w:numFmt w:val="decimal"/>
        <w:lvlText w:val="%7."/>
        <w:lvlJc w:val="left"/>
        <w:pPr>
          <w:tabs>
            <w:tab w:val="left" w:pos="4225"/>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22708E4C">
        <w:start w:val="1"/>
        <w:numFmt w:val="lowerLetter"/>
        <w:lvlText w:val="%8."/>
        <w:lvlJc w:val="left"/>
        <w:pPr>
          <w:tabs>
            <w:tab w:val="left" w:pos="4225"/>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8BB41DD8">
        <w:start w:val="1"/>
        <w:numFmt w:val="lowerRoman"/>
        <w:lvlText w:val="%9."/>
        <w:lvlJc w:val="left"/>
        <w:pPr>
          <w:tabs>
            <w:tab w:val="left" w:pos="4225"/>
          </w:tabs>
          <w:ind w:left="6480" w:hanging="27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u, Bian">
    <w15:presenceInfo w15:providerId="AD" w15:userId="S-1-5-21-1177238915-1035525444-1606980848-173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s-ES_tradnl" w:vendorID="64" w:dllVersion="131078" w:nlCheck="1" w:checkStyle="0"/>
  <w:activeWritingStyle w:appName="MSWord" w:lang="en-US" w:vendorID="64" w:dllVersion="131078" w:nlCheck="1" w:checkStyle="1"/>
  <w:activeWritingStyle w:appName="MSWord" w:lang="fr-FR"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B10"/>
    <w:rsid w:val="000F66A5"/>
    <w:rsid w:val="002F1237"/>
    <w:rsid w:val="003E3F9B"/>
    <w:rsid w:val="00544630"/>
    <w:rsid w:val="0065213E"/>
    <w:rsid w:val="008F3B5B"/>
    <w:rsid w:val="00AA475E"/>
    <w:rsid w:val="00B6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7EFB"/>
  <w15:docId w15:val="{4FED82DF-AB3A-4CB4-BB07-50730B4C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ascii="Calibri" w:hAnsi="Calibri" w:cs="Arial Unicode MS"/>
      <w:color w:val="000000"/>
      <w:sz w:val="24"/>
      <w:szCs w:val="24"/>
      <w:u w:color="000000"/>
    </w:rPr>
  </w:style>
  <w:style w:type="paragraph" w:customStyle="1" w:styleId="BodyAA">
    <w:name w:val="Body A A"/>
    <w:pPr>
      <w:spacing w:line="276" w:lineRule="auto"/>
    </w:pPr>
    <w:rPr>
      <w:rFonts w:ascii="Arial" w:eastAsia="Arial" w:hAnsi="Arial" w:cs="Arial"/>
      <w:color w:val="000000"/>
      <w:sz w:val="22"/>
      <w:szCs w:val="22"/>
      <w:u w:color="000000"/>
    </w:rPr>
  </w:style>
  <w:style w:type="paragraph" w:styleId="ListParagraph">
    <w:name w:val="List Paragraph"/>
    <w:pPr>
      <w:spacing w:line="276" w:lineRule="auto"/>
      <w:ind w:left="720"/>
    </w:pPr>
    <w:rPr>
      <w:rFonts w:ascii="Arial" w:hAnsi="Arial" w:cs="Arial Unicode MS"/>
      <w:color w:val="000000"/>
      <w:sz w:val="22"/>
      <w:szCs w:val="22"/>
      <w:u w:color="000000"/>
    </w:rPr>
  </w:style>
  <w:style w:type="numbering" w:customStyle="1" w:styleId="ImportedStyle1">
    <w:name w:val="Imported Style 1"/>
    <w:pPr>
      <w:numPr>
        <w:numId w:val="1"/>
      </w:numPr>
    </w:pPr>
  </w:style>
  <w:style w:type="numbering" w:customStyle="1" w:styleId="ImportedStyle10">
    <w:name w:val="Imported Style 1.0"/>
    <w:pPr>
      <w:numPr>
        <w:numId w:val="3"/>
      </w:numPr>
    </w:pPr>
  </w:style>
  <w:style w:type="paragraph" w:customStyle="1" w:styleId="Default">
    <w:name w:val="Default"/>
    <w:rPr>
      <w:rFonts w:ascii="Helvetica" w:eastAsia="Helvetica" w:hAnsi="Helvetica" w:cs="Helvetica"/>
      <w:color w:val="000000"/>
      <w:sz w:val="22"/>
      <w:szCs w:val="22"/>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sz w:val="22"/>
      <w:szCs w:val="22"/>
    </w:rPr>
  </w:style>
  <w:style w:type="paragraph" w:customStyle="1" w:styleId="EndNoteBibliography">
    <w:name w:val="EndNote Bibliography"/>
    <w:rPr>
      <w:rFonts w:ascii="Calibri" w:eastAsia="Calibri" w:hAnsi="Calibri" w:cs="Calibri"/>
      <w:color w:val="000000"/>
      <w:sz w:val="24"/>
      <w:szCs w:val="24"/>
      <w:u w:color="000000"/>
    </w:rPr>
  </w:style>
  <w:style w:type="character" w:customStyle="1" w:styleId="Link">
    <w:name w:val="Link"/>
    <w:rPr>
      <w:color w:val="0000FF"/>
      <w:u w:val="single" w:color="0000FF"/>
      <w:lang w:val="en-US"/>
    </w:rPr>
  </w:style>
  <w:style w:type="character" w:customStyle="1" w:styleId="Hyperlink1">
    <w:name w:val="Hyperlink.1"/>
    <w:basedOn w:val="Link"/>
    <w:rPr>
      <w:rFonts w:ascii="Times New Roman" w:eastAsia="Times New Roman" w:hAnsi="Times New Roman" w:cs="Times New Roman"/>
      <w:color w:val="000000"/>
      <w:sz w:val="22"/>
      <w:szCs w:val="22"/>
      <w:u w:val="single" w:color="000000"/>
      <w:lang w:val="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A47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75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F1237"/>
    <w:rPr>
      <w:b/>
      <w:bCs/>
    </w:rPr>
  </w:style>
  <w:style w:type="character" w:customStyle="1" w:styleId="CommentSubjectChar">
    <w:name w:val="Comment Subject Char"/>
    <w:basedOn w:val="CommentTextChar"/>
    <w:link w:val="CommentSubject"/>
    <w:uiPriority w:val="99"/>
    <w:semiHidden/>
    <w:rsid w:val="002F12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cisiondeskhq.com/news/2016-state-pvi-chang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3239</Words>
  <Characters>18466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The Mount Sinai Health System</Company>
  <LinksUpToDate>false</LinksUpToDate>
  <CharactersWithSpaces>21662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Bian</dc:creator>
  <cp:lastModifiedBy>Liu, Bian</cp:lastModifiedBy>
  <cp:revision>6</cp:revision>
  <dcterms:created xsi:type="dcterms:W3CDTF">2020-08-14T14:54:00Z</dcterms:created>
  <dcterms:modified xsi:type="dcterms:W3CDTF">2020-08-14T15:47:00Z</dcterms:modified>
</cp:coreProperties>
</file>